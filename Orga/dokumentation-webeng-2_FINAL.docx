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951985794"/>
        <w:docPartObj>
          <w:docPartGallery w:val="Cover Pages"/>
          <w:docPartUnique/>
        </w:docPartObj>
      </w:sdtPr>
      <w:sdtContent>
        <w:p w14:paraId="1B04AA25" w14:textId="6BC269BD" w:rsidR="00321782" w:rsidRPr="00C06EC7" w:rsidRDefault="00321782" w:rsidP="33F3CBCE">
          <w:pPr>
            <w:rPr>
              <w:rFonts w:ascii="Arial" w:hAnsi="Arial" w:cs="Arial"/>
            </w:rPr>
          </w:pPr>
        </w:p>
        <w:p w14:paraId="4AC28C0B" w14:textId="69FB818A" w:rsidR="00321782" w:rsidRPr="00C06EC7" w:rsidRDefault="00321782" w:rsidP="00FF00AC">
          <w:pPr>
            <w:spacing w:line="360" w:lineRule="auto"/>
            <w:jc w:val="both"/>
            <w:rPr>
              <w:rFonts w:ascii="Arial" w:hAnsi="Arial" w:cs="Arial"/>
            </w:rPr>
          </w:pPr>
          <w:r w:rsidRPr="00C06EC7">
            <w:rPr>
              <w:rFonts w:ascii="Arial" w:hAnsi="Arial" w:cs="Arial"/>
              <w:noProof/>
            </w:rPr>
            <mc:AlternateContent>
              <mc:Choice Requires="wps">
                <w:drawing>
                  <wp:anchor distT="0" distB="0" distL="114300" distR="114300" simplePos="0" relativeHeight="251658243" behindDoc="0" locked="0" layoutInCell="1" allowOverlap="1" wp14:anchorId="25B6F775" wp14:editId="7740058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594BADF1" w14:textId="4615BEBA" w:rsidR="00321782" w:rsidRDefault="00C55B5D">
                                    <w:pPr>
                                      <w:pStyle w:val="KeinLeerraum"/>
                                      <w:jc w:val="right"/>
                                      <w:rPr>
                                        <w:caps/>
                                        <w:color w:val="323E4F" w:themeColor="text2" w:themeShade="BF"/>
                                        <w:sz w:val="40"/>
                                        <w:szCs w:val="40"/>
                                      </w:rPr>
                                    </w:pPr>
                                    <w:r>
                                      <w:rPr>
                                        <w:caps/>
                                        <w:color w:val="323E4F" w:themeColor="text2" w:themeShade="BF"/>
                                        <w:sz w:val="40"/>
                                        <w:szCs w:val="40"/>
                                      </w:rPr>
                                      <w:t>WiSe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5B6F775"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594BADF1" w14:textId="4615BEBA" w:rsidR="00321782" w:rsidRDefault="00C55B5D">
                              <w:pPr>
                                <w:pStyle w:val="KeinLeerraum"/>
                                <w:jc w:val="right"/>
                                <w:rPr>
                                  <w:caps/>
                                  <w:color w:val="323E4F" w:themeColor="text2" w:themeShade="BF"/>
                                  <w:sz w:val="40"/>
                                  <w:szCs w:val="40"/>
                                </w:rPr>
                              </w:pPr>
                              <w:r>
                                <w:rPr>
                                  <w:caps/>
                                  <w:color w:val="323E4F" w:themeColor="text2" w:themeShade="BF"/>
                                  <w:sz w:val="40"/>
                                  <w:szCs w:val="40"/>
                                </w:rPr>
                                <w:t>WiSe 2023</w:t>
                              </w:r>
                            </w:p>
                          </w:sdtContent>
                        </w:sdt>
                      </w:txbxContent>
                    </v:textbox>
                    <w10:wrap type="square" anchorx="page" anchory="page"/>
                  </v:shape>
                </w:pict>
              </mc:Fallback>
            </mc:AlternateContent>
          </w:r>
          <w:r w:rsidRPr="00C06EC7">
            <w:rPr>
              <w:rFonts w:ascii="Arial" w:hAnsi="Arial" w:cs="Arial"/>
              <w:noProof/>
            </w:rPr>
            <mc:AlternateContent>
              <mc:Choice Requires="wps">
                <w:drawing>
                  <wp:anchor distT="0" distB="0" distL="114300" distR="114300" simplePos="0" relativeHeight="251658242" behindDoc="0" locked="0" layoutInCell="1" allowOverlap="1" wp14:anchorId="6E2073C4" wp14:editId="6E0605B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4DD8A" w14:textId="50CCAE0C" w:rsidR="00321782" w:rsidRDefault="00321782">
                                <w:pPr>
                                  <w:pStyle w:val="KeinLeerraum"/>
                                  <w:jc w:val="right"/>
                                  <w:rPr>
                                    <w:caps/>
                                    <w:color w:val="262626" w:themeColor="text1" w:themeTint="D9"/>
                                    <w:sz w:val="28"/>
                                    <w:szCs w:val="28"/>
                                  </w:rPr>
                                </w:pPr>
                              </w:p>
                              <w:p w14:paraId="7133D1F1" w14:textId="10AF7985" w:rsidR="00321782" w:rsidRDefault="00000000">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00C55B5D">
                                      <w:rPr>
                                        <w:caps/>
                                        <w:color w:val="262626" w:themeColor="text1" w:themeTint="D9"/>
                                        <w:sz w:val="20"/>
                                        <w:szCs w:val="20"/>
                                      </w:rPr>
                                      <w:t>Marc Issmer, Daniel Desgronte, Daniel Künkel, Amanda de Moura</w:t>
                                    </w:r>
                                  </w:sdtContent>
                                </w:sdt>
                              </w:p>
                              <w:p w14:paraId="6C0A1072" w14:textId="7EAABA5D" w:rsidR="00321782" w:rsidRDefault="00000000">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3C3C6D">
                                      <w:rPr>
                                        <w:color w:val="262626" w:themeColor="text1" w:themeTint="D9"/>
                                        <w:sz w:val="20"/>
                                        <w:szCs w:val="20"/>
                                      </w:rPr>
                                      <w:t xml:space="preserve">     </w:t>
                                    </w:r>
                                  </w:sdtContent>
                                </w:sdt>
                                <w:r w:rsidR="0032178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E2073C4" id="Text Box 112" o:spid="_x0000_s1027" type="#_x0000_t202" style="position:absolute;left:0;text-align:left;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p w14:paraId="5184DD8A" w14:textId="50CCAE0C" w:rsidR="00321782" w:rsidRDefault="00321782">
                          <w:pPr>
                            <w:pStyle w:val="KeinLeerraum"/>
                            <w:jc w:val="right"/>
                            <w:rPr>
                              <w:caps/>
                              <w:color w:val="262626" w:themeColor="text1" w:themeTint="D9"/>
                              <w:sz w:val="28"/>
                              <w:szCs w:val="28"/>
                            </w:rPr>
                          </w:pPr>
                        </w:p>
                        <w:p w14:paraId="7133D1F1" w14:textId="10AF7985" w:rsidR="00321782" w:rsidRDefault="00000000">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00C55B5D">
                                <w:rPr>
                                  <w:caps/>
                                  <w:color w:val="262626" w:themeColor="text1" w:themeTint="D9"/>
                                  <w:sz w:val="20"/>
                                  <w:szCs w:val="20"/>
                                </w:rPr>
                                <w:t>Marc Issmer, Daniel Desgronte, Daniel Künkel, Amanda de Moura</w:t>
                              </w:r>
                            </w:sdtContent>
                          </w:sdt>
                        </w:p>
                        <w:p w14:paraId="6C0A1072" w14:textId="7EAABA5D" w:rsidR="00321782" w:rsidRDefault="00000000">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3C3C6D">
                                <w:rPr>
                                  <w:color w:val="262626" w:themeColor="text1" w:themeTint="D9"/>
                                  <w:sz w:val="20"/>
                                  <w:szCs w:val="20"/>
                                </w:rPr>
                                <w:t xml:space="preserve">     </w:t>
                              </w:r>
                            </w:sdtContent>
                          </w:sdt>
                          <w:r w:rsidR="00321782">
                            <w:rPr>
                              <w:color w:val="262626" w:themeColor="text1" w:themeTint="D9"/>
                              <w:sz w:val="20"/>
                              <w:szCs w:val="20"/>
                            </w:rPr>
                            <w:t xml:space="preserve"> </w:t>
                          </w:r>
                        </w:p>
                      </w:txbxContent>
                    </v:textbox>
                    <w10:wrap type="square" anchorx="page" anchory="page"/>
                  </v:shape>
                </w:pict>
              </mc:Fallback>
            </mc:AlternateContent>
          </w:r>
          <w:r w:rsidRPr="00C06EC7">
            <w:rPr>
              <w:rFonts w:ascii="Arial" w:hAnsi="Arial" w:cs="Arial"/>
              <w:noProof/>
            </w:rPr>
            <mc:AlternateContent>
              <mc:Choice Requires="wps">
                <w:drawing>
                  <wp:anchor distT="0" distB="0" distL="114300" distR="114300" simplePos="0" relativeHeight="251658241" behindDoc="0" locked="0" layoutInCell="1" allowOverlap="1" wp14:anchorId="7816EDE9" wp14:editId="22B2042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0CB0C" w14:textId="32B7524B" w:rsidR="00321782" w:rsidRDefault="00000000">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C3C6D">
                                      <w:rPr>
                                        <w:caps/>
                                        <w:color w:val="323E4F" w:themeColor="text2" w:themeShade="BF"/>
                                        <w:sz w:val="52"/>
                                        <w:szCs w:val="52"/>
                                      </w:rPr>
                                      <w:t>Dokumentation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CCA528B" w14:textId="03AE4D00" w:rsidR="00321782" w:rsidRDefault="003C3C6D">
                                    <w:pPr>
                                      <w:pStyle w:val="KeinLeerraum"/>
                                      <w:jc w:val="right"/>
                                      <w:rPr>
                                        <w:smallCaps/>
                                        <w:color w:val="44546A" w:themeColor="text2"/>
                                        <w:sz w:val="36"/>
                                        <w:szCs w:val="36"/>
                                      </w:rPr>
                                    </w:pPr>
                                    <w:r>
                                      <w:rPr>
                                        <w:smallCaps/>
                                        <w:color w:val="44546A" w:themeColor="text2"/>
                                        <w:sz w:val="36"/>
                                        <w:szCs w:val="36"/>
                                      </w:rPr>
                                      <w:t>Students4Students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16EDE9" id="Text Box 113" o:spid="_x0000_s1028" type="#_x0000_t202" style="position:absolute;left:0;text-align:left;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1B90CB0C" w14:textId="32B7524B" w:rsidR="00321782" w:rsidRDefault="00000000">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C3C6D">
                                <w:rPr>
                                  <w:caps/>
                                  <w:color w:val="323E4F" w:themeColor="text2" w:themeShade="BF"/>
                                  <w:sz w:val="52"/>
                                  <w:szCs w:val="52"/>
                                </w:rPr>
                                <w:t>Dokumentation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CCA528B" w14:textId="03AE4D00" w:rsidR="00321782" w:rsidRDefault="003C3C6D">
                              <w:pPr>
                                <w:pStyle w:val="KeinLeerraum"/>
                                <w:jc w:val="right"/>
                                <w:rPr>
                                  <w:smallCaps/>
                                  <w:color w:val="44546A" w:themeColor="text2"/>
                                  <w:sz w:val="36"/>
                                  <w:szCs w:val="36"/>
                                </w:rPr>
                              </w:pPr>
                              <w:r>
                                <w:rPr>
                                  <w:smallCaps/>
                                  <w:color w:val="44546A" w:themeColor="text2"/>
                                  <w:sz w:val="36"/>
                                  <w:szCs w:val="36"/>
                                </w:rPr>
                                <w:t>Students4Students</w:t>
                              </w:r>
                            </w:p>
                          </w:sdtContent>
                        </w:sdt>
                      </w:txbxContent>
                    </v:textbox>
                    <w10:wrap type="square" anchorx="page" anchory="page"/>
                  </v:shape>
                </w:pict>
              </mc:Fallback>
            </mc:AlternateContent>
          </w:r>
          <w:r w:rsidRPr="00C06EC7">
            <w:rPr>
              <w:rFonts w:ascii="Arial" w:hAnsi="Arial" w:cs="Arial"/>
              <w:noProof/>
            </w:rPr>
            <mc:AlternateContent>
              <mc:Choice Requires="wpg">
                <w:drawing>
                  <wp:anchor distT="0" distB="0" distL="114300" distR="114300" simplePos="0" relativeHeight="251658240" behindDoc="0" locked="0" layoutInCell="1" allowOverlap="1" wp14:anchorId="2255ED10" wp14:editId="55744EA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rto="http://schemas.microsoft.com/office/word/2006/arto" xmlns:a="http://schemas.openxmlformats.org/drawingml/2006/main">
                <w:pict>
                  <v:group id="Gruppe 114"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1AD905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FsRQNCMDAADDCgAADgAAAAAA&#10;AAAAAAAAAAAuAgAAZHJzL2Uyb0RvYy54bWxQSwECLQAUAAYACAAAACEAvdF3w9oAAAAFAQAADwAA&#10;AAAAAAAAAAAAAAB9BQAAZHJzL2Rvd25yZXYueG1sUEsFBgAAAAAEAAQA8wAAAIQGAAAAAA==&#10;">
                    <v:rect id="Rechteck 115" style="position:absolute;width:2286;height:87820;visibility:visible;mso-wrap-style:square;v-text-anchor:middle" o:spid="_x0000_s1027"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hteck 116" style="position:absolute;top:89154;width:2286;height:2286;visibility:visible;mso-wrap-style:square;v-text-anchor:middle"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page"/>
                  </v:group>
                </w:pict>
              </mc:Fallback>
            </mc:AlternateContent>
          </w:r>
          <w:r w:rsidRPr="00C06EC7">
            <w:rPr>
              <w:rFonts w:ascii="Arial" w:hAnsi="Arial" w:cs="Arial"/>
            </w:rPr>
            <w:br w:type="page"/>
          </w:r>
        </w:p>
      </w:sdtContent>
    </w:sdt>
    <w:sdt>
      <w:sdtPr>
        <w:rPr>
          <w:rFonts w:ascii="Arial" w:eastAsiaTheme="minorHAnsi" w:hAnsi="Arial" w:cs="Arial"/>
          <w:kern w:val="2"/>
          <w:sz w:val="22"/>
          <w:szCs w:val="22"/>
          <w:lang w:eastAsia="en-US"/>
          <w14:ligatures w14:val="standardContextual"/>
        </w:rPr>
        <w:id w:val="744453765"/>
        <w:docPartObj>
          <w:docPartGallery w:val="Table of Contents"/>
          <w:docPartUnique/>
        </w:docPartObj>
      </w:sdtPr>
      <w:sdtEndPr>
        <w:rPr>
          <w:b/>
          <w:bCs/>
        </w:rPr>
      </w:sdtEndPr>
      <w:sdtContent>
        <w:p w14:paraId="7BBA6A2B" w14:textId="032DFC2A" w:rsidR="00E01896" w:rsidRPr="00C06EC7" w:rsidRDefault="00E01896" w:rsidP="00FF00AC">
          <w:pPr>
            <w:pStyle w:val="Inhaltsverzeichnisberschrift"/>
            <w:numPr>
              <w:ilvl w:val="0"/>
              <w:numId w:val="0"/>
            </w:numPr>
            <w:spacing w:line="360" w:lineRule="auto"/>
            <w:ind w:left="432"/>
            <w:jc w:val="both"/>
            <w:rPr>
              <w:rFonts w:ascii="Arial" w:hAnsi="Arial" w:cs="Arial"/>
            </w:rPr>
          </w:pPr>
          <w:r w:rsidRPr="00C06EC7">
            <w:rPr>
              <w:rFonts w:ascii="Arial" w:hAnsi="Arial" w:cs="Arial"/>
            </w:rPr>
            <w:t>Inhalt</w:t>
          </w:r>
        </w:p>
        <w:p w14:paraId="684758E8" w14:textId="41CE4CF1" w:rsidR="00433015" w:rsidRPr="006D0913" w:rsidRDefault="00E01896">
          <w:pPr>
            <w:pStyle w:val="Verzeichnis1"/>
            <w:rPr>
              <w:rFonts w:ascii="Arial" w:eastAsiaTheme="minorEastAsia" w:hAnsi="Arial" w:cs="Arial"/>
              <w:noProof/>
              <w:lang w:eastAsia="en-GB"/>
            </w:rPr>
          </w:pPr>
          <w:r w:rsidRPr="006D0913">
            <w:rPr>
              <w:rFonts w:ascii="Arial" w:hAnsi="Arial" w:cs="Arial"/>
            </w:rPr>
            <w:fldChar w:fldCharType="begin"/>
          </w:r>
          <w:r w:rsidRPr="006D0913">
            <w:rPr>
              <w:rFonts w:ascii="Arial" w:hAnsi="Arial" w:cs="Arial"/>
            </w:rPr>
            <w:instrText xml:space="preserve"> TOC \o "1-3" \h \z \u </w:instrText>
          </w:r>
          <w:r w:rsidRPr="006D0913">
            <w:rPr>
              <w:rFonts w:ascii="Arial" w:hAnsi="Arial" w:cs="Arial"/>
            </w:rPr>
            <w:fldChar w:fldCharType="separate"/>
          </w:r>
          <w:hyperlink w:anchor="_Toc149309393" w:history="1">
            <w:r w:rsidR="00433015" w:rsidRPr="006D0913">
              <w:rPr>
                <w:rStyle w:val="Hyperlink"/>
                <w:rFonts w:ascii="Arial" w:hAnsi="Arial" w:cs="Arial"/>
                <w:noProof/>
              </w:rPr>
              <w:t>1</w:t>
            </w:r>
            <w:r w:rsidR="00433015" w:rsidRPr="006D0913">
              <w:rPr>
                <w:rFonts w:ascii="Arial" w:eastAsiaTheme="minorEastAsia" w:hAnsi="Arial" w:cs="Arial"/>
                <w:noProof/>
                <w:lang w:eastAsia="en-GB"/>
              </w:rPr>
              <w:tab/>
            </w:r>
            <w:r w:rsidR="00433015" w:rsidRPr="006D0913">
              <w:rPr>
                <w:rStyle w:val="Hyperlink"/>
                <w:rFonts w:ascii="Arial" w:hAnsi="Arial" w:cs="Arial"/>
                <w:noProof/>
              </w:rPr>
              <w:t>Einleitung</w:t>
            </w:r>
            <w:r w:rsidR="00433015" w:rsidRPr="006D0913">
              <w:rPr>
                <w:rFonts w:ascii="Arial" w:hAnsi="Arial" w:cs="Arial"/>
                <w:noProof/>
                <w:webHidden/>
              </w:rPr>
              <w:tab/>
            </w:r>
            <w:r w:rsidR="00433015" w:rsidRPr="006D0913">
              <w:rPr>
                <w:rFonts w:ascii="Arial" w:hAnsi="Arial" w:cs="Arial"/>
                <w:noProof/>
                <w:webHidden/>
              </w:rPr>
              <w:fldChar w:fldCharType="begin"/>
            </w:r>
            <w:r w:rsidR="00433015" w:rsidRPr="006D0913">
              <w:rPr>
                <w:rFonts w:ascii="Arial" w:hAnsi="Arial" w:cs="Arial"/>
                <w:noProof/>
                <w:webHidden/>
              </w:rPr>
              <w:instrText xml:space="preserve"> PAGEREF _Toc149309393 \h </w:instrText>
            </w:r>
            <w:r w:rsidR="00433015" w:rsidRPr="006D0913">
              <w:rPr>
                <w:rFonts w:ascii="Arial" w:hAnsi="Arial" w:cs="Arial"/>
                <w:noProof/>
                <w:webHidden/>
              </w:rPr>
            </w:r>
            <w:r w:rsidR="00433015" w:rsidRPr="006D0913">
              <w:rPr>
                <w:rFonts w:ascii="Arial" w:hAnsi="Arial" w:cs="Arial"/>
                <w:noProof/>
                <w:webHidden/>
              </w:rPr>
              <w:fldChar w:fldCharType="separate"/>
            </w:r>
            <w:r w:rsidR="00433015" w:rsidRPr="006D0913">
              <w:rPr>
                <w:rFonts w:ascii="Arial" w:hAnsi="Arial" w:cs="Arial"/>
                <w:noProof/>
                <w:webHidden/>
              </w:rPr>
              <w:t>3</w:t>
            </w:r>
            <w:r w:rsidR="00433015" w:rsidRPr="006D0913">
              <w:rPr>
                <w:rFonts w:ascii="Arial" w:hAnsi="Arial" w:cs="Arial"/>
                <w:noProof/>
                <w:webHidden/>
              </w:rPr>
              <w:fldChar w:fldCharType="end"/>
            </w:r>
          </w:hyperlink>
        </w:p>
        <w:p w14:paraId="142AA1E3" w14:textId="7DC8E4DB" w:rsidR="00433015" w:rsidRPr="006D0913" w:rsidRDefault="00000000">
          <w:pPr>
            <w:pStyle w:val="Verzeichnis2"/>
            <w:tabs>
              <w:tab w:val="left" w:pos="960"/>
              <w:tab w:val="right" w:leader="dot" w:pos="9062"/>
            </w:tabs>
            <w:rPr>
              <w:rFonts w:ascii="Arial" w:eastAsiaTheme="minorEastAsia" w:hAnsi="Arial" w:cs="Arial"/>
              <w:noProof/>
              <w:lang w:eastAsia="en-GB"/>
            </w:rPr>
          </w:pPr>
          <w:hyperlink w:anchor="_Toc149309394" w:history="1">
            <w:r w:rsidR="00433015" w:rsidRPr="006D0913">
              <w:rPr>
                <w:rStyle w:val="Hyperlink"/>
                <w:rFonts w:ascii="Arial" w:hAnsi="Arial" w:cs="Arial"/>
                <w:noProof/>
              </w:rPr>
              <w:t>1.1</w:t>
            </w:r>
            <w:r w:rsidR="00433015" w:rsidRPr="006D0913">
              <w:rPr>
                <w:rFonts w:ascii="Arial" w:eastAsiaTheme="minorEastAsia" w:hAnsi="Arial" w:cs="Arial"/>
                <w:noProof/>
                <w:lang w:eastAsia="en-GB"/>
              </w:rPr>
              <w:tab/>
            </w:r>
            <w:r w:rsidR="00433015" w:rsidRPr="006D0913">
              <w:rPr>
                <w:rStyle w:val="Hyperlink"/>
                <w:rFonts w:ascii="Arial" w:hAnsi="Arial" w:cs="Arial"/>
                <w:noProof/>
              </w:rPr>
              <w:t>Problemstellung</w:t>
            </w:r>
            <w:r w:rsidR="00433015" w:rsidRPr="006D0913">
              <w:rPr>
                <w:rFonts w:ascii="Arial" w:hAnsi="Arial" w:cs="Arial"/>
                <w:noProof/>
                <w:webHidden/>
              </w:rPr>
              <w:tab/>
            </w:r>
            <w:r w:rsidR="00433015" w:rsidRPr="006D0913">
              <w:rPr>
                <w:rFonts w:ascii="Arial" w:hAnsi="Arial" w:cs="Arial"/>
                <w:noProof/>
                <w:webHidden/>
              </w:rPr>
              <w:fldChar w:fldCharType="begin"/>
            </w:r>
            <w:r w:rsidR="00433015" w:rsidRPr="006D0913">
              <w:rPr>
                <w:rFonts w:ascii="Arial" w:hAnsi="Arial" w:cs="Arial"/>
                <w:noProof/>
                <w:webHidden/>
              </w:rPr>
              <w:instrText xml:space="preserve"> PAGEREF _Toc149309394 \h </w:instrText>
            </w:r>
            <w:r w:rsidR="00433015" w:rsidRPr="006D0913">
              <w:rPr>
                <w:rFonts w:ascii="Arial" w:hAnsi="Arial" w:cs="Arial"/>
                <w:noProof/>
                <w:webHidden/>
              </w:rPr>
            </w:r>
            <w:r w:rsidR="00433015" w:rsidRPr="006D0913">
              <w:rPr>
                <w:rFonts w:ascii="Arial" w:hAnsi="Arial" w:cs="Arial"/>
                <w:noProof/>
                <w:webHidden/>
              </w:rPr>
              <w:fldChar w:fldCharType="separate"/>
            </w:r>
            <w:r w:rsidR="00433015" w:rsidRPr="006D0913">
              <w:rPr>
                <w:rFonts w:ascii="Arial" w:hAnsi="Arial" w:cs="Arial"/>
                <w:noProof/>
                <w:webHidden/>
              </w:rPr>
              <w:t>3</w:t>
            </w:r>
            <w:r w:rsidR="00433015" w:rsidRPr="006D0913">
              <w:rPr>
                <w:rFonts w:ascii="Arial" w:hAnsi="Arial" w:cs="Arial"/>
                <w:noProof/>
                <w:webHidden/>
              </w:rPr>
              <w:fldChar w:fldCharType="end"/>
            </w:r>
          </w:hyperlink>
        </w:p>
        <w:p w14:paraId="429140A1" w14:textId="741CCB08" w:rsidR="00433015" w:rsidRPr="006D0913" w:rsidRDefault="00000000">
          <w:pPr>
            <w:pStyle w:val="Verzeichnis2"/>
            <w:tabs>
              <w:tab w:val="left" w:pos="960"/>
              <w:tab w:val="right" w:leader="dot" w:pos="9062"/>
            </w:tabs>
            <w:rPr>
              <w:rFonts w:ascii="Arial" w:eastAsiaTheme="minorEastAsia" w:hAnsi="Arial" w:cs="Arial"/>
              <w:noProof/>
              <w:lang w:eastAsia="en-GB"/>
            </w:rPr>
          </w:pPr>
          <w:hyperlink w:anchor="_Toc149309395" w:history="1">
            <w:r w:rsidR="00433015" w:rsidRPr="006D0913">
              <w:rPr>
                <w:rStyle w:val="Hyperlink"/>
                <w:rFonts w:ascii="Arial" w:hAnsi="Arial" w:cs="Arial"/>
                <w:noProof/>
              </w:rPr>
              <w:t>1.2</w:t>
            </w:r>
            <w:r w:rsidR="00433015" w:rsidRPr="006D0913">
              <w:rPr>
                <w:rFonts w:ascii="Arial" w:eastAsiaTheme="minorEastAsia" w:hAnsi="Arial" w:cs="Arial"/>
                <w:noProof/>
                <w:lang w:eastAsia="en-GB"/>
              </w:rPr>
              <w:tab/>
            </w:r>
            <w:r w:rsidR="00433015" w:rsidRPr="006D0913">
              <w:rPr>
                <w:rStyle w:val="Hyperlink"/>
                <w:rFonts w:ascii="Arial" w:hAnsi="Arial" w:cs="Arial"/>
                <w:noProof/>
              </w:rPr>
              <w:t>Ziele</w:t>
            </w:r>
            <w:r w:rsidR="00433015" w:rsidRPr="006D0913">
              <w:rPr>
                <w:rFonts w:ascii="Arial" w:hAnsi="Arial" w:cs="Arial"/>
                <w:noProof/>
                <w:webHidden/>
              </w:rPr>
              <w:tab/>
            </w:r>
            <w:r w:rsidR="00433015" w:rsidRPr="006D0913">
              <w:rPr>
                <w:rFonts w:ascii="Arial" w:hAnsi="Arial" w:cs="Arial"/>
                <w:noProof/>
                <w:webHidden/>
              </w:rPr>
              <w:fldChar w:fldCharType="begin"/>
            </w:r>
            <w:r w:rsidR="00433015" w:rsidRPr="006D0913">
              <w:rPr>
                <w:rFonts w:ascii="Arial" w:hAnsi="Arial" w:cs="Arial"/>
                <w:noProof/>
                <w:webHidden/>
              </w:rPr>
              <w:instrText xml:space="preserve"> PAGEREF _Toc149309395 \h </w:instrText>
            </w:r>
            <w:r w:rsidR="00433015" w:rsidRPr="006D0913">
              <w:rPr>
                <w:rFonts w:ascii="Arial" w:hAnsi="Arial" w:cs="Arial"/>
                <w:noProof/>
                <w:webHidden/>
              </w:rPr>
            </w:r>
            <w:r w:rsidR="00433015" w:rsidRPr="006D0913">
              <w:rPr>
                <w:rFonts w:ascii="Arial" w:hAnsi="Arial" w:cs="Arial"/>
                <w:noProof/>
                <w:webHidden/>
              </w:rPr>
              <w:fldChar w:fldCharType="separate"/>
            </w:r>
            <w:r w:rsidR="00433015" w:rsidRPr="006D0913">
              <w:rPr>
                <w:rFonts w:ascii="Arial" w:hAnsi="Arial" w:cs="Arial"/>
                <w:noProof/>
                <w:webHidden/>
              </w:rPr>
              <w:t>3</w:t>
            </w:r>
            <w:r w:rsidR="00433015" w:rsidRPr="006D0913">
              <w:rPr>
                <w:rFonts w:ascii="Arial" w:hAnsi="Arial" w:cs="Arial"/>
                <w:noProof/>
                <w:webHidden/>
              </w:rPr>
              <w:fldChar w:fldCharType="end"/>
            </w:r>
          </w:hyperlink>
        </w:p>
        <w:p w14:paraId="59693F0C" w14:textId="7D5061A1" w:rsidR="00433015" w:rsidRPr="006D0913" w:rsidRDefault="00000000">
          <w:pPr>
            <w:pStyle w:val="Verzeichnis1"/>
            <w:rPr>
              <w:rFonts w:ascii="Arial" w:eastAsiaTheme="minorEastAsia" w:hAnsi="Arial" w:cs="Arial"/>
              <w:noProof/>
              <w:lang w:eastAsia="en-GB"/>
            </w:rPr>
          </w:pPr>
          <w:hyperlink w:anchor="_Toc149309396" w:history="1">
            <w:r w:rsidR="00433015" w:rsidRPr="006D0913">
              <w:rPr>
                <w:rStyle w:val="Hyperlink"/>
                <w:rFonts w:ascii="Arial" w:hAnsi="Arial" w:cs="Arial"/>
                <w:noProof/>
              </w:rPr>
              <w:t>2</w:t>
            </w:r>
            <w:r w:rsidR="00433015" w:rsidRPr="006D0913">
              <w:rPr>
                <w:rFonts w:ascii="Arial" w:eastAsiaTheme="minorEastAsia" w:hAnsi="Arial" w:cs="Arial"/>
                <w:noProof/>
                <w:lang w:eastAsia="en-GB"/>
              </w:rPr>
              <w:tab/>
            </w:r>
            <w:r w:rsidR="00433015" w:rsidRPr="006D0913">
              <w:rPr>
                <w:rStyle w:val="Hyperlink"/>
                <w:rFonts w:ascii="Arial" w:hAnsi="Arial" w:cs="Arial"/>
                <w:noProof/>
              </w:rPr>
              <w:t>Lösungsstrategie</w:t>
            </w:r>
            <w:r w:rsidR="00433015" w:rsidRPr="006D0913">
              <w:rPr>
                <w:rFonts w:ascii="Arial" w:hAnsi="Arial" w:cs="Arial"/>
                <w:noProof/>
                <w:webHidden/>
              </w:rPr>
              <w:tab/>
            </w:r>
            <w:r w:rsidR="00433015" w:rsidRPr="006D0913">
              <w:rPr>
                <w:rFonts w:ascii="Arial" w:hAnsi="Arial" w:cs="Arial"/>
                <w:noProof/>
                <w:webHidden/>
              </w:rPr>
              <w:fldChar w:fldCharType="begin"/>
            </w:r>
            <w:r w:rsidR="00433015" w:rsidRPr="006D0913">
              <w:rPr>
                <w:rFonts w:ascii="Arial" w:hAnsi="Arial" w:cs="Arial"/>
                <w:noProof/>
                <w:webHidden/>
              </w:rPr>
              <w:instrText xml:space="preserve"> PAGEREF _Toc149309396 \h </w:instrText>
            </w:r>
            <w:r w:rsidR="00433015" w:rsidRPr="006D0913">
              <w:rPr>
                <w:rFonts w:ascii="Arial" w:hAnsi="Arial" w:cs="Arial"/>
                <w:noProof/>
                <w:webHidden/>
              </w:rPr>
            </w:r>
            <w:r w:rsidR="00433015" w:rsidRPr="006D0913">
              <w:rPr>
                <w:rFonts w:ascii="Arial" w:hAnsi="Arial" w:cs="Arial"/>
                <w:noProof/>
                <w:webHidden/>
              </w:rPr>
              <w:fldChar w:fldCharType="separate"/>
            </w:r>
            <w:r w:rsidR="00433015" w:rsidRPr="006D0913">
              <w:rPr>
                <w:rFonts w:ascii="Arial" w:hAnsi="Arial" w:cs="Arial"/>
                <w:noProof/>
                <w:webHidden/>
              </w:rPr>
              <w:t>4</w:t>
            </w:r>
            <w:r w:rsidR="00433015" w:rsidRPr="006D0913">
              <w:rPr>
                <w:rFonts w:ascii="Arial" w:hAnsi="Arial" w:cs="Arial"/>
                <w:noProof/>
                <w:webHidden/>
              </w:rPr>
              <w:fldChar w:fldCharType="end"/>
            </w:r>
          </w:hyperlink>
        </w:p>
        <w:p w14:paraId="35A4920A" w14:textId="0A528936" w:rsidR="00433015" w:rsidRPr="006D0913" w:rsidRDefault="00000000">
          <w:pPr>
            <w:pStyle w:val="Verzeichnis2"/>
            <w:tabs>
              <w:tab w:val="left" w:pos="960"/>
              <w:tab w:val="right" w:leader="dot" w:pos="9062"/>
            </w:tabs>
            <w:rPr>
              <w:rFonts w:ascii="Arial" w:eastAsiaTheme="minorEastAsia" w:hAnsi="Arial" w:cs="Arial"/>
              <w:noProof/>
              <w:lang w:eastAsia="en-GB"/>
            </w:rPr>
          </w:pPr>
          <w:hyperlink w:anchor="_Toc149309397" w:history="1">
            <w:r w:rsidR="00433015" w:rsidRPr="006D0913">
              <w:rPr>
                <w:rStyle w:val="Hyperlink"/>
                <w:rFonts w:ascii="Arial" w:hAnsi="Arial" w:cs="Arial"/>
                <w:noProof/>
              </w:rPr>
              <w:t>2.1</w:t>
            </w:r>
            <w:r w:rsidR="00433015" w:rsidRPr="006D0913">
              <w:rPr>
                <w:rFonts w:ascii="Arial" w:eastAsiaTheme="minorEastAsia" w:hAnsi="Arial" w:cs="Arial"/>
                <w:noProof/>
                <w:lang w:eastAsia="en-GB"/>
              </w:rPr>
              <w:tab/>
            </w:r>
            <w:r w:rsidR="00433015" w:rsidRPr="006D0913">
              <w:rPr>
                <w:rStyle w:val="Hyperlink"/>
                <w:rFonts w:ascii="Arial" w:hAnsi="Arial" w:cs="Arial"/>
                <w:noProof/>
              </w:rPr>
              <w:t>Codekonventionen</w:t>
            </w:r>
            <w:r w:rsidR="00433015" w:rsidRPr="006D0913">
              <w:rPr>
                <w:rFonts w:ascii="Arial" w:hAnsi="Arial" w:cs="Arial"/>
                <w:noProof/>
                <w:webHidden/>
              </w:rPr>
              <w:tab/>
            </w:r>
            <w:r w:rsidR="00433015" w:rsidRPr="006D0913">
              <w:rPr>
                <w:rFonts w:ascii="Arial" w:hAnsi="Arial" w:cs="Arial"/>
                <w:noProof/>
                <w:webHidden/>
              </w:rPr>
              <w:fldChar w:fldCharType="begin"/>
            </w:r>
            <w:r w:rsidR="00433015" w:rsidRPr="006D0913">
              <w:rPr>
                <w:rFonts w:ascii="Arial" w:hAnsi="Arial" w:cs="Arial"/>
                <w:noProof/>
                <w:webHidden/>
              </w:rPr>
              <w:instrText xml:space="preserve"> PAGEREF _Toc149309397 \h </w:instrText>
            </w:r>
            <w:r w:rsidR="00433015" w:rsidRPr="006D0913">
              <w:rPr>
                <w:rFonts w:ascii="Arial" w:hAnsi="Arial" w:cs="Arial"/>
                <w:noProof/>
                <w:webHidden/>
              </w:rPr>
            </w:r>
            <w:r w:rsidR="00433015" w:rsidRPr="006D0913">
              <w:rPr>
                <w:rFonts w:ascii="Arial" w:hAnsi="Arial" w:cs="Arial"/>
                <w:noProof/>
                <w:webHidden/>
              </w:rPr>
              <w:fldChar w:fldCharType="separate"/>
            </w:r>
            <w:r w:rsidR="00433015" w:rsidRPr="006D0913">
              <w:rPr>
                <w:rFonts w:ascii="Arial" w:hAnsi="Arial" w:cs="Arial"/>
                <w:noProof/>
                <w:webHidden/>
              </w:rPr>
              <w:t>4</w:t>
            </w:r>
            <w:r w:rsidR="00433015" w:rsidRPr="006D0913">
              <w:rPr>
                <w:rFonts w:ascii="Arial" w:hAnsi="Arial" w:cs="Arial"/>
                <w:noProof/>
                <w:webHidden/>
              </w:rPr>
              <w:fldChar w:fldCharType="end"/>
            </w:r>
          </w:hyperlink>
        </w:p>
        <w:p w14:paraId="05836BF1" w14:textId="704A402E" w:rsidR="00433015" w:rsidRPr="006D0913" w:rsidRDefault="00000000">
          <w:pPr>
            <w:pStyle w:val="Verzeichnis3"/>
            <w:tabs>
              <w:tab w:val="left" w:pos="1200"/>
              <w:tab w:val="right" w:leader="dot" w:pos="9062"/>
            </w:tabs>
            <w:rPr>
              <w:rFonts w:ascii="Arial" w:eastAsiaTheme="minorEastAsia" w:hAnsi="Arial" w:cs="Arial"/>
              <w:noProof/>
              <w:lang w:eastAsia="en-GB"/>
            </w:rPr>
          </w:pPr>
          <w:hyperlink w:anchor="_Toc149309398" w:history="1">
            <w:r w:rsidR="00433015" w:rsidRPr="006D0913">
              <w:rPr>
                <w:rStyle w:val="Hyperlink"/>
                <w:rFonts w:ascii="Arial" w:hAnsi="Arial" w:cs="Arial"/>
                <w:noProof/>
              </w:rPr>
              <w:t>2.1.1</w:t>
            </w:r>
            <w:r w:rsidR="00433015" w:rsidRPr="006D0913">
              <w:rPr>
                <w:rFonts w:ascii="Arial" w:eastAsiaTheme="minorEastAsia" w:hAnsi="Arial" w:cs="Arial"/>
                <w:noProof/>
                <w:lang w:eastAsia="en-GB"/>
              </w:rPr>
              <w:tab/>
            </w:r>
            <w:r w:rsidR="00433015" w:rsidRPr="006D0913">
              <w:rPr>
                <w:rStyle w:val="Hyperlink"/>
                <w:rFonts w:ascii="Arial" w:hAnsi="Arial" w:cs="Arial"/>
                <w:noProof/>
              </w:rPr>
              <w:t>Typescipt Konventionen</w:t>
            </w:r>
            <w:r w:rsidR="00433015" w:rsidRPr="006D0913">
              <w:rPr>
                <w:rFonts w:ascii="Arial" w:hAnsi="Arial" w:cs="Arial"/>
                <w:noProof/>
                <w:webHidden/>
              </w:rPr>
              <w:tab/>
            </w:r>
            <w:r w:rsidR="00433015" w:rsidRPr="006D0913">
              <w:rPr>
                <w:rFonts w:ascii="Arial" w:hAnsi="Arial" w:cs="Arial"/>
                <w:noProof/>
                <w:webHidden/>
              </w:rPr>
              <w:fldChar w:fldCharType="begin"/>
            </w:r>
            <w:r w:rsidR="00433015" w:rsidRPr="006D0913">
              <w:rPr>
                <w:rFonts w:ascii="Arial" w:hAnsi="Arial" w:cs="Arial"/>
                <w:noProof/>
                <w:webHidden/>
              </w:rPr>
              <w:instrText xml:space="preserve"> PAGEREF _Toc149309398 \h </w:instrText>
            </w:r>
            <w:r w:rsidR="00433015" w:rsidRPr="006D0913">
              <w:rPr>
                <w:rFonts w:ascii="Arial" w:hAnsi="Arial" w:cs="Arial"/>
                <w:noProof/>
                <w:webHidden/>
              </w:rPr>
            </w:r>
            <w:r w:rsidR="00433015" w:rsidRPr="006D0913">
              <w:rPr>
                <w:rFonts w:ascii="Arial" w:hAnsi="Arial" w:cs="Arial"/>
                <w:noProof/>
                <w:webHidden/>
              </w:rPr>
              <w:fldChar w:fldCharType="separate"/>
            </w:r>
            <w:r w:rsidR="00433015" w:rsidRPr="006D0913">
              <w:rPr>
                <w:rFonts w:ascii="Arial" w:hAnsi="Arial" w:cs="Arial"/>
                <w:noProof/>
                <w:webHidden/>
              </w:rPr>
              <w:t>4</w:t>
            </w:r>
            <w:r w:rsidR="00433015" w:rsidRPr="006D0913">
              <w:rPr>
                <w:rFonts w:ascii="Arial" w:hAnsi="Arial" w:cs="Arial"/>
                <w:noProof/>
                <w:webHidden/>
              </w:rPr>
              <w:fldChar w:fldCharType="end"/>
            </w:r>
          </w:hyperlink>
        </w:p>
        <w:p w14:paraId="1DD0BC04" w14:textId="57E72FF7" w:rsidR="00433015" w:rsidRPr="006D0913" w:rsidRDefault="00000000">
          <w:pPr>
            <w:pStyle w:val="Verzeichnis3"/>
            <w:tabs>
              <w:tab w:val="left" w:pos="1200"/>
              <w:tab w:val="right" w:leader="dot" w:pos="9062"/>
            </w:tabs>
            <w:rPr>
              <w:rFonts w:ascii="Arial" w:eastAsiaTheme="minorEastAsia" w:hAnsi="Arial" w:cs="Arial"/>
              <w:noProof/>
              <w:lang w:eastAsia="en-GB"/>
            </w:rPr>
          </w:pPr>
          <w:hyperlink w:anchor="_Toc149309399" w:history="1">
            <w:r w:rsidR="00433015" w:rsidRPr="006D0913">
              <w:rPr>
                <w:rStyle w:val="Hyperlink"/>
                <w:rFonts w:ascii="Arial" w:hAnsi="Arial" w:cs="Arial"/>
                <w:noProof/>
              </w:rPr>
              <w:t>2.1.2</w:t>
            </w:r>
            <w:r w:rsidR="00433015" w:rsidRPr="006D0913">
              <w:rPr>
                <w:rFonts w:ascii="Arial" w:eastAsiaTheme="minorEastAsia" w:hAnsi="Arial" w:cs="Arial"/>
                <w:noProof/>
                <w:lang w:eastAsia="en-GB"/>
              </w:rPr>
              <w:tab/>
            </w:r>
            <w:r w:rsidR="00433015" w:rsidRPr="006D0913">
              <w:rPr>
                <w:rStyle w:val="Hyperlink"/>
                <w:rFonts w:ascii="Arial" w:hAnsi="Arial" w:cs="Arial"/>
                <w:noProof/>
              </w:rPr>
              <w:t>Python Konventionen</w:t>
            </w:r>
            <w:r w:rsidR="00433015" w:rsidRPr="006D0913">
              <w:rPr>
                <w:rFonts w:ascii="Arial" w:hAnsi="Arial" w:cs="Arial"/>
                <w:noProof/>
                <w:webHidden/>
              </w:rPr>
              <w:tab/>
            </w:r>
            <w:r w:rsidR="00433015" w:rsidRPr="006D0913">
              <w:rPr>
                <w:rFonts w:ascii="Arial" w:hAnsi="Arial" w:cs="Arial"/>
                <w:noProof/>
                <w:webHidden/>
              </w:rPr>
              <w:fldChar w:fldCharType="begin"/>
            </w:r>
            <w:r w:rsidR="00433015" w:rsidRPr="006D0913">
              <w:rPr>
                <w:rFonts w:ascii="Arial" w:hAnsi="Arial" w:cs="Arial"/>
                <w:noProof/>
                <w:webHidden/>
              </w:rPr>
              <w:instrText xml:space="preserve"> PAGEREF _Toc149309399 \h </w:instrText>
            </w:r>
            <w:r w:rsidR="00433015" w:rsidRPr="006D0913">
              <w:rPr>
                <w:rFonts w:ascii="Arial" w:hAnsi="Arial" w:cs="Arial"/>
                <w:noProof/>
                <w:webHidden/>
              </w:rPr>
            </w:r>
            <w:r w:rsidR="00433015" w:rsidRPr="006D0913">
              <w:rPr>
                <w:rFonts w:ascii="Arial" w:hAnsi="Arial" w:cs="Arial"/>
                <w:noProof/>
                <w:webHidden/>
              </w:rPr>
              <w:fldChar w:fldCharType="separate"/>
            </w:r>
            <w:r w:rsidR="00433015" w:rsidRPr="006D0913">
              <w:rPr>
                <w:rFonts w:ascii="Arial" w:hAnsi="Arial" w:cs="Arial"/>
                <w:noProof/>
                <w:webHidden/>
              </w:rPr>
              <w:t>5</w:t>
            </w:r>
            <w:r w:rsidR="00433015" w:rsidRPr="006D0913">
              <w:rPr>
                <w:rFonts w:ascii="Arial" w:hAnsi="Arial" w:cs="Arial"/>
                <w:noProof/>
                <w:webHidden/>
              </w:rPr>
              <w:fldChar w:fldCharType="end"/>
            </w:r>
          </w:hyperlink>
        </w:p>
        <w:p w14:paraId="6BC9B985" w14:textId="5D659EC4" w:rsidR="00433015" w:rsidRPr="006D0913" w:rsidRDefault="00000000">
          <w:pPr>
            <w:pStyle w:val="Verzeichnis2"/>
            <w:tabs>
              <w:tab w:val="left" w:pos="960"/>
              <w:tab w:val="right" w:leader="dot" w:pos="9062"/>
            </w:tabs>
            <w:rPr>
              <w:rFonts w:ascii="Arial" w:eastAsiaTheme="minorEastAsia" w:hAnsi="Arial" w:cs="Arial"/>
              <w:noProof/>
              <w:lang w:eastAsia="en-GB"/>
            </w:rPr>
          </w:pPr>
          <w:hyperlink w:anchor="_Toc149309400" w:history="1">
            <w:r w:rsidR="00433015" w:rsidRPr="006D0913">
              <w:rPr>
                <w:rStyle w:val="Hyperlink"/>
                <w:rFonts w:ascii="Arial" w:hAnsi="Arial" w:cs="Arial"/>
                <w:noProof/>
              </w:rPr>
              <w:t>2.2</w:t>
            </w:r>
            <w:r w:rsidR="00433015" w:rsidRPr="006D0913">
              <w:rPr>
                <w:rFonts w:ascii="Arial" w:eastAsiaTheme="minorEastAsia" w:hAnsi="Arial" w:cs="Arial"/>
                <w:noProof/>
                <w:lang w:eastAsia="en-GB"/>
              </w:rPr>
              <w:tab/>
            </w:r>
            <w:r w:rsidR="00433015" w:rsidRPr="006D0913">
              <w:rPr>
                <w:rStyle w:val="Hyperlink"/>
                <w:rFonts w:ascii="Arial" w:hAnsi="Arial" w:cs="Arial"/>
                <w:noProof/>
              </w:rPr>
              <w:t>Infrastruktur</w:t>
            </w:r>
            <w:r w:rsidR="00433015" w:rsidRPr="006D0913">
              <w:rPr>
                <w:rFonts w:ascii="Arial" w:hAnsi="Arial" w:cs="Arial"/>
                <w:noProof/>
                <w:webHidden/>
              </w:rPr>
              <w:tab/>
            </w:r>
            <w:r w:rsidR="00433015" w:rsidRPr="006D0913">
              <w:rPr>
                <w:rFonts w:ascii="Arial" w:hAnsi="Arial" w:cs="Arial"/>
                <w:noProof/>
                <w:webHidden/>
              </w:rPr>
              <w:fldChar w:fldCharType="begin"/>
            </w:r>
            <w:r w:rsidR="00433015" w:rsidRPr="006D0913">
              <w:rPr>
                <w:rFonts w:ascii="Arial" w:hAnsi="Arial" w:cs="Arial"/>
                <w:noProof/>
                <w:webHidden/>
              </w:rPr>
              <w:instrText xml:space="preserve"> PAGEREF _Toc149309400 \h </w:instrText>
            </w:r>
            <w:r w:rsidR="00433015" w:rsidRPr="006D0913">
              <w:rPr>
                <w:rFonts w:ascii="Arial" w:hAnsi="Arial" w:cs="Arial"/>
                <w:noProof/>
                <w:webHidden/>
              </w:rPr>
            </w:r>
            <w:r w:rsidR="00433015" w:rsidRPr="006D0913">
              <w:rPr>
                <w:rFonts w:ascii="Arial" w:hAnsi="Arial" w:cs="Arial"/>
                <w:noProof/>
                <w:webHidden/>
              </w:rPr>
              <w:fldChar w:fldCharType="separate"/>
            </w:r>
            <w:r w:rsidR="00433015" w:rsidRPr="006D0913">
              <w:rPr>
                <w:rFonts w:ascii="Arial" w:hAnsi="Arial" w:cs="Arial"/>
                <w:noProof/>
                <w:webHidden/>
              </w:rPr>
              <w:t>5</w:t>
            </w:r>
            <w:r w:rsidR="00433015" w:rsidRPr="006D0913">
              <w:rPr>
                <w:rFonts w:ascii="Arial" w:hAnsi="Arial" w:cs="Arial"/>
                <w:noProof/>
                <w:webHidden/>
              </w:rPr>
              <w:fldChar w:fldCharType="end"/>
            </w:r>
          </w:hyperlink>
        </w:p>
        <w:p w14:paraId="34DF1BE1" w14:textId="0A17F8CF" w:rsidR="00433015" w:rsidRPr="006D0913" w:rsidRDefault="00000000">
          <w:pPr>
            <w:pStyle w:val="Verzeichnis3"/>
            <w:tabs>
              <w:tab w:val="left" w:pos="1200"/>
              <w:tab w:val="right" w:leader="dot" w:pos="9062"/>
            </w:tabs>
            <w:rPr>
              <w:rFonts w:ascii="Arial" w:eastAsiaTheme="minorEastAsia" w:hAnsi="Arial" w:cs="Arial"/>
              <w:noProof/>
              <w:lang w:eastAsia="en-GB"/>
            </w:rPr>
          </w:pPr>
          <w:hyperlink w:anchor="_Toc149309401" w:history="1">
            <w:r w:rsidR="00433015" w:rsidRPr="006D0913">
              <w:rPr>
                <w:rStyle w:val="Hyperlink"/>
                <w:rFonts w:ascii="Arial" w:hAnsi="Arial" w:cs="Arial"/>
                <w:noProof/>
              </w:rPr>
              <w:t>2.2.1</w:t>
            </w:r>
            <w:r w:rsidR="00433015" w:rsidRPr="006D0913">
              <w:rPr>
                <w:rFonts w:ascii="Arial" w:eastAsiaTheme="minorEastAsia" w:hAnsi="Arial" w:cs="Arial"/>
                <w:noProof/>
                <w:lang w:eastAsia="en-GB"/>
              </w:rPr>
              <w:tab/>
            </w:r>
            <w:r w:rsidR="00433015" w:rsidRPr="006D0913">
              <w:rPr>
                <w:rStyle w:val="Hyperlink"/>
                <w:rFonts w:ascii="Arial" w:hAnsi="Arial" w:cs="Arial"/>
                <w:noProof/>
              </w:rPr>
              <w:t>Zugriffskategorien</w:t>
            </w:r>
            <w:r w:rsidR="00433015" w:rsidRPr="006D0913">
              <w:rPr>
                <w:rFonts w:ascii="Arial" w:hAnsi="Arial" w:cs="Arial"/>
                <w:noProof/>
                <w:webHidden/>
              </w:rPr>
              <w:tab/>
            </w:r>
            <w:r w:rsidR="00433015" w:rsidRPr="006D0913">
              <w:rPr>
                <w:rFonts w:ascii="Arial" w:hAnsi="Arial" w:cs="Arial"/>
                <w:noProof/>
                <w:webHidden/>
              </w:rPr>
              <w:fldChar w:fldCharType="begin"/>
            </w:r>
            <w:r w:rsidR="00433015" w:rsidRPr="006D0913">
              <w:rPr>
                <w:rFonts w:ascii="Arial" w:hAnsi="Arial" w:cs="Arial"/>
                <w:noProof/>
                <w:webHidden/>
              </w:rPr>
              <w:instrText xml:space="preserve"> PAGEREF _Toc149309401 \h </w:instrText>
            </w:r>
            <w:r w:rsidR="00433015" w:rsidRPr="006D0913">
              <w:rPr>
                <w:rFonts w:ascii="Arial" w:hAnsi="Arial" w:cs="Arial"/>
                <w:noProof/>
                <w:webHidden/>
              </w:rPr>
            </w:r>
            <w:r w:rsidR="00433015" w:rsidRPr="006D0913">
              <w:rPr>
                <w:rFonts w:ascii="Arial" w:hAnsi="Arial" w:cs="Arial"/>
                <w:noProof/>
                <w:webHidden/>
              </w:rPr>
              <w:fldChar w:fldCharType="separate"/>
            </w:r>
            <w:r w:rsidR="00433015" w:rsidRPr="006D0913">
              <w:rPr>
                <w:rFonts w:ascii="Arial" w:hAnsi="Arial" w:cs="Arial"/>
                <w:noProof/>
                <w:webHidden/>
              </w:rPr>
              <w:t>7</w:t>
            </w:r>
            <w:r w:rsidR="00433015" w:rsidRPr="006D0913">
              <w:rPr>
                <w:rFonts w:ascii="Arial" w:hAnsi="Arial" w:cs="Arial"/>
                <w:noProof/>
                <w:webHidden/>
              </w:rPr>
              <w:fldChar w:fldCharType="end"/>
            </w:r>
          </w:hyperlink>
        </w:p>
        <w:p w14:paraId="6E3D4440" w14:textId="66CC34F5" w:rsidR="00433015" w:rsidRPr="006D0913" w:rsidRDefault="00000000">
          <w:pPr>
            <w:pStyle w:val="Verzeichnis2"/>
            <w:tabs>
              <w:tab w:val="left" w:pos="960"/>
              <w:tab w:val="right" w:leader="dot" w:pos="9062"/>
            </w:tabs>
            <w:rPr>
              <w:rFonts w:ascii="Arial" w:eastAsiaTheme="minorEastAsia" w:hAnsi="Arial" w:cs="Arial"/>
              <w:noProof/>
              <w:lang w:eastAsia="en-GB"/>
            </w:rPr>
          </w:pPr>
          <w:hyperlink w:anchor="_Toc149309402" w:history="1">
            <w:r w:rsidR="00433015" w:rsidRPr="006D0913">
              <w:rPr>
                <w:rStyle w:val="Hyperlink"/>
                <w:rFonts w:ascii="Arial" w:hAnsi="Arial" w:cs="Arial"/>
                <w:noProof/>
              </w:rPr>
              <w:t>2.3</w:t>
            </w:r>
            <w:r w:rsidR="00433015" w:rsidRPr="006D0913">
              <w:rPr>
                <w:rFonts w:ascii="Arial" w:eastAsiaTheme="minorEastAsia" w:hAnsi="Arial" w:cs="Arial"/>
                <w:noProof/>
                <w:lang w:eastAsia="en-GB"/>
              </w:rPr>
              <w:tab/>
            </w:r>
            <w:r w:rsidR="00433015" w:rsidRPr="006D0913">
              <w:rPr>
                <w:rStyle w:val="Hyperlink"/>
                <w:rFonts w:ascii="Arial" w:hAnsi="Arial" w:cs="Arial"/>
                <w:noProof/>
              </w:rPr>
              <w:t>Kryptografie</w:t>
            </w:r>
            <w:r w:rsidR="00433015" w:rsidRPr="006D0913">
              <w:rPr>
                <w:rFonts w:ascii="Arial" w:hAnsi="Arial" w:cs="Arial"/>
                <w:noProof/>
                <w:webHidden/>
              </w:rPr>
              <w:tab/>
            </w:r>
            <w:r w:rsidR="00433015" w:rsidRPr="006D0913">
              <w:rPr>
                <w:rFonts w:ascii="Arial" w:hAnsi="Arial" w:cs="Arial"/>
                <w:noProof/>
                <w:webHidden/>
              </w:rPr>
              <w:fldChar w:fldCharType="begin"/>
            </w:r>
            <w:r w:rsidR="00433015" w:rsidRPr="006D0913">
              <w:rPr>
                <w:rFonts w:ascii="Arial" w:hAnsi="Arial" w:cs="Arial"/>
                <w:noProof/>
                <w:webHidden/>
              </w:rPr>
              <w:instrText xml:space="preserve"> PAGEREF _Toc149309402 \h </w:instrText>
            </w:r>
            <w:r w:rsidR="00433015" w:rsidRPr="006D0913">
              <w:rPr>
                <w:rFonts w:ascii="Arial" w:hAnsi="Arial" w:cs="Arial"/>
                <w:noProof/>
                <w:webHidden/>
              </w:rPr>
            </w:r>
            <w:r w:rsidR="00433015" w:rsidRPr="006D0913">
              <w:rPr>
                <w:rFonts w:ascii="Arial" w:hAnsi="Arial" w:cs="Arial"/>
                <w:noProof/>
                <w:webHidden/>
              </w:rPr>
              <w:fldChar w:fldCharType="separate"/>
            </w:r>
            <w:r w:rsidR="00433015" w:rsidRPr="006D0913">
              <w:rPr>
                <w:rFonts w:ascii="Arial" w:hAnsi="Arial" w:cs="Arial"/>
                <w:noProof/>
                <w:webHidden/>
              </w:rPr>
              <w:t>7</w:t>
            </w:r>
            <w:r w:rsidR="00433015" w:rsidRPr="006D0913">
              <w:rPr>
                <w:rFonts w:ascii="Arial" w:hAnsi="Arial" w:cs="Arial"/>
                <w:noProof/>
                <w:webHidden/>
              </w:rPr>
              <w:fldChar w:fldCharType="end"/>
            </w:r>
          </w:hyperlink>
        </w:p>
        <w:p w14:paraId="3F705053" w14:textId="00D719AF" w:rsidR="00433015" w:rsidRPr="006D0913" w:rsidRDefault="00000000">
          <w:pPr>
            <w:pStyle w:val="Verzeichnis1"/>
            <w:rPr>
              <w:rFonts w:ascii="Arial" w:eastAsiaTheme="minorEastAsia" w:hAnsi="Arial" w:cs="Arial"/>
              <w:noProof/>
              <w:lang w:eastAsia="en-GB"/>
            </w:rPr>
          </w:pPr>
          <w:hyperlink w:anchor="_Toc149309403" w:history="1">
            <w:r w:rsidR="00433015" w:rsidRPr="006D0913">
              <w:rPr>
                <w:rStyle w:val="Hyperlink"/>
                <w:rFonts w:ascii="Arial" w:hAnsi="Arial" w:cs="Arial"/>
                <w:noProof/>
              </w:rPr>
              <w:t>3</w:t>
            </w:r>
            <w:r w:rsidR="00433015" w:rsidRPr="006D0913">
              <w:rPr>
                <w:rFonts w:ascii="Arial" w:eastAsiaTheme="minorEastAsia" w:hAnsi="Arial" w:cs="Arial"/>
                <w:noProof/>
                <w:lang w:eastAsia="en-GB"/>
              </w:rPr>
              <w:tab/>
            </w:r>
            <w:r w:rsidR="00433015" w:rsidRPr="006D0913">
              <w:rPr>
                <w:rStyle w:val="Hyperlink"/>
                <w:rFonts w:ascii="Arial" w:hAnsi="Arial" w:cs="Arial"/>
                <w:noProof/>
              </w:rPr>
              <w:t>Bausteinsicht</w:t>
            </w:r>
            <w:r w:rsidR="00433015" w:rsidRPr="006D0913">
              <w:rPr>
                <w:rFonts w:ascii="Arial" w:hAnsi="Arial" w:cs="Arial"/>
                <w:noProof/>
                <w:webHidden/>
              </w:rPr>
              <w:tab/>
            </w:r>
            <w:r w:rsidR="00433015" w:rsidRPr="006D0913">
              <w:rPr>
                <w:rFonts w:ascii="Arial" w:hAnsi="Arial" w:cs="Arial"/>
                <w:noProof/>
                <w:webHidden/>
              </w:rPr>
              <w:fldChar w:fldCharType="begin"/>
            </w:r>
            <w:r w:rsidR="00433015" w:rsidRPr="006D0913">
              <w:rPr>
                <w:rFonts w:ascii="Arial" w:hAnsi="Arial" w:cs="Arial"/>
                <w:noProof/>
                <w:webHidden/>
              </w:rPr>
              <w:instrText xml:space="preserve"> PAGEREF _Toc149309403 \h </w:instrText>
            </w:r>
            <w:r w:rsidR="00433015" w:rsidRPr="006D0913">
              <w:rPr>
                <w:rFonts w:ascii="Arial" w:hAnsi="Arial" w:cs="Arial"/>
                <w:noProof/>
                <w:webHidden/>
              </w:rPr>
            </w:r>
            <w:r w:rsidR="00433015" w:rsidRPr="006D0913">
              <w:rPr>
                <w:rFonts w:ascii="Arial" w:hAnsi="Arial" w:cs="Arial"/>
                <w:noProof/>
                <w:webHidden/>
              </w:rPr>
              <w:fldChar w:fldCharType="separate"/>
            </w:r>
            <w:r w:rsidR="00433015" w:rsidRPr="006D0913">
              <w:rPr>
                <w:rFonts w:ascii="Arial" w:hAnsi="Arial" w:cs="Arial"/>
                <w:noProof/>
                <w:webHidden/>
              </w:rPr>
              <w:t>9</w:t>
            </w:r>
            <w:r w:rsidR="00433015" w:rsidRPr="006D0913">
              <w:rPr>
                <w:rFonts w:ascii="Arial" w:hAnsi="Arial" w:cs="Arial"/>
                <w:noProof/>
                <w:webHidden/>
              </w:rPr>
              <w:fldChar w:fldCharType="end"/>
            </w:r>
          </w:hyperlink>
        </w:p>
        <w:p w14:paraId="52C64A68" w14:textId="7D7CD483" w:rsidR="00433015" w:rsidRPr="006D0913" w:rsidRDefault="00000000">
          <w:pPr>
            <w:pStyle w:val="Verzeichnis1"/>
            <w:rPr>
              <w:rFonts w:ascii="Arial" w:eastAsiaTheme="minorEastAsia" w:hAnsi="Arial" w:cs="Arial"/>
              <w:noProof/>
              <w:lang w:eastAsia="en-GB"/>
            </w:rPr>
          </w:pPr>
          <w:hyperlink w:anchor="_Toc149309404" w:history="1">
            <w:r w:rsidR="00433015" w:rsidRPr="006D0913">
              <w:rPr>
                <w:rStyle w:val="Hyperlink"/>
                <w:rFonts w:ascii="Arial" w:hAnsi="Arial" w:cs="Arial"/>
                <w:noProof/>
              </w:rPr>
              <w:t>4</w:t>
            </w:r>
            <w:r w:rsidR="00433015" w:rsidRPr="006D0913">
              <w:rPr>
                <w:rFonts w:ascii="Arial" w:eastAsiaTheme="minorEastAsia" w:hAnsi="Arial" w:cs="Arial"/>
                <w:noProof/>
                <w:lang w:eastAsia="en-GB"/>
              </w:rPr>
              <w:tab/>
            </w:r>
            <w:r w:rsidR="00433015" w:rsidRPr="006D0913">
              <w:rPr>
                <w:rStyle w:val="Hyperlink"/>
                <w:rFonts w:ascii="Arial" w:hAnsi="Arial" w:cs="Arial"/>
                <w:noProof/>
              </w:rPr>
              <w:t>Laufzeitsicht</w:t>
            </w:r>
            <w:r w:rsidR="00433015" w:rsidRPr="006D0913">
              <w:rPr>
                <w:rFonts w:ascii="Arial" w:hAnsi="Arial" w:cs="Arial"/>
                <w:noProof/>
                <w:webHidden/>
              </w:rPr>
              <w:tab/>
            </w:r>
            <w:r w:rsidR="00433015" w:rsidRPr="006D0913">
              <w:rPr>
                <w:rFonts w:ascii="Arial" w:hAnsi="Arial" w:cs="Arial"/>
                <w:noProof/>
                <w:webHidden/>
              </w:rPr>
              <w:fldChar w:fldCharType="begin"/>
            </w:r>
            <w:r w:rsidR="00433015" w:rsidRPr="006D0913">
              <w:rPr>
                <w:rFonts w:ascii="Arial" w:hAnsi="Arial" w:cs="Arial"/>
                <w:noProof/>
                <w:webHidden/>
              </w:rPr>
              <w:instrText xml:space="preserve"> PAGEREF _Toc149309404 \h </w:instrText>
            </w:r>
            <w:r w:rsidR="00433015" w:rsidRPr="006D0913">
              <w:rPr>
                <w:rFonts w:ascii="Arial" w:hAnsi="Arial" w:cs="Arial"/>
                <w:noProof/>
                <w:webHidden/>
              </w:rPr>
            </w:r>
            <w:r w:rsidR="00433015" w:rsidRPr="006D0913">
              <w:rPr>
                <w:rFonts w:ascii="Arial" w:hAnsi="Arial" w:cs="Arial"/>
                <w:noProof/>
                <w:webHidden/>
              </w:rPr>
              <w:fldChar w:fldCharType="separate"/>
            </w:r>
            <w:r w:rsidR="00433015" w:rsidRPr="006D0913">
              <w:rPr>
                <w:rFonts w:ascii="Arial" w:hAnsi="Arial" w:cs="Arial"/>
                <w:noProof/>
                <w:webHidden/>
              </w:rPr>
              <w:t>10</w:t>
            </w:r>
            <w:r w:rsidR="00433015" w:rsidRPr="006D0913">
              <w:rPr>
                <w:rFonts w:ascii="Arial" w:hAnsi="Arial" w:cs="Arial"/>
                <w:noProof/>
                <w:webHidden/>
              </w:rPr>
              <w:fldChar w:fldCharType="end"/>
            </w:r>
          </w:hyperlink>
        </w:p>
        <w:p w14:paraId="1C2151D9" w14:textId="53A13BA1" w:rsidR="00433015" w:rsidRPr="006D0913" w:rsidRDefault="00000000">
          <w:pPr>
            <w:pStyle w:val="Verzeichnis1"/>
            <w:rPr>
              <w:rFonts w:ascii="Arial" w:eastAsiaTheme="minorEastAsia" w:hAnsi="Arial" w:cs="Arial"/>
              <w:noProof/>
              <w:lang w:eastAsia="en-GB"/>
            </w:rPr>
          </w:pPr>
          <w:hyperlink w:anchor="_Toc149309405" w:history="1">
            <w:r w:rsidR="00433015" w:rsidRPr="006D0913">
              <w:rPr>
                <w:rStyle w:val="Hyperlink"/>
                <w:rFonts w:ascii="Arial" w:hAnsi="Arial" w:cs="Arial"/>
                <w:noProof/>
              </w:rPr>
              <w:t>5</w:t>
            </w:r>
            <w:r w:rsidR="00433015" w:rsidRPr="006D0913">
              <w:rPr>
                <w:rFonts w:ascii="Arial" w:eastAsiaTheme="minorEastAsia" w:hAnsi="Arial" w:cs="Arial"/>
                <w:noProof/>
                <w:lang w:eastAsia="en-GB"/>
              </w:rPr>
              <w:tab/>
            </w:r>
            <w:r w:rsidR="00433015" w:rsidRPr="006D0913">
              <w:rPr>
                <w:rStyle w:val="Hyperlink"/>
                <w:rFonts w:ascii="Arial" w:hAnsi="Arial" w:cs="Arial"/>
                <w:noProof/>
              </w:rPr>
              <w:t>Risiken und technische Schulden</w:t>
            </w:r>
            <w:r w:rsidR="00433015" w:rsidRPr="006D0913">
              <w:rPr>
                <w:rFonts w:ascii="Arial" w:hAnsi="Arial" w:cs="Arial"/>
                <w:noProof/>
                <w:webHidden/>
              </w:rPr>
              <w:tab/>
            </w:r>
            <w:r w:rsidR="00433015" w:rsidRPr="006D0913">
              <w:rPr>
                <w:rFonts w:ascii="Arial" w:hAnsi="Arial" w:cs="Arial"/>
                <w:noProof/>
                <w:webHidden/>
              </w:rPr>
              <w:fldChar w:fldCharType="begin"/>
            </w:r>
            <w:r w:rsidR="00433015" w:rsidRPr="006D0913">
              <w:rPr>
                <w:rFonts w:ascii="Arial" w:hAnsi="Arial" w:cs="Arial"/>
                <w:noProof/>
                <w:webHidden/>
              </w:rPr>
              <w:instrText xml:space="preserve"> PAGEREF _Toc149309405 \h </w:instrText>
            </w:r>
            <w:r w:rsidR="00433015" w:rsidRPr="006D0913">
              <w:rPr>
                <w:rFonts w:ascii="Arial" w:hAnsi="Arial" w:cs="Arial"/>
                <w:noProof/>
                <w:webHidden/>
              </w:rPr>
            </w:r>
            <w:r w:rsidR="00433015" w:rsidRPr="006D0913">
              <w:rPr>
                <w:rFonts w:ascii="Arial" w:hAnsi="Arial" w:cs="Arial"/>
                <w:noProof/>
                <w:webHidden/>
              </w:rPr>
              <w:fldChar w:fldCharType="separate"/>
            </w:r>
            <w:r w:rsidR="00433015" w:rsidRPr="006D0913">
              <w:rPr>
                <w:rFonts w:ascii="Arial" w:hAnsi="Arial" w:cs="Arial"/>
                <w:noProof/>
                <w:webHidden/>
              </w:rPr>
              <w:t>11</w:t>
            </w:r>
            <w:r w:rsidR="00433015" w:rsidRPr="006D0913">
              <w:rPr>
                <w:rFonts w:ascii="Arial" w:hAnsi="Arial" w:cs="Arial"/>
                <w:noProof/>
                <w:webHidden/>
              </w:rPr>
              <w:fldChar w:fldCharType="end"/>
            </w:r>
          </w:hyperlink>
        </w:p>
        <w:p w14:paraId="454DB20C" w14:textId="3FA6004D" w:rsidR="00433015" w:rsidRPr="006D0913" w:rsidRDefault="00000000">
          <w:pPr>
            <w:pStyle w:val="Verzeichnis2"/>
            <w:tabs>
              <w:tab w:val="left" w:pos="960"/>
              <w:tab w:val="right" w:leader="dot" w:pos="9062"/>
            </w:tabs>
            <w:rPr>
              <w:rFonts w:ascii="Arial" w:eastAsiaTheme="minorEastAsia" w:hAnsi="Arial" w:cs="Arial"/>
              <w:noProof/>
              <w:lang w:eastAsia="en-GB"/>
            </w:rPr>
          </w:pPr>
          <w:hyperlink w:anchor="_Toc149309406" w:history="1">
            <w:r w:rsidR="00433015" w:rsidRPr="006D0913">
              <w:rPr>
                <w:rStyle w:val="Hyperlink"/>
                <w:rFonts w:ascii="Arial" w:hAnsi="Arial" w:cs="Arial"/>
                <w:noProof/>
              </w:rPr>
              <w:t>5.1</w:t>
            </w:r>
            <w:r w:rsidR="00433015" w:rsidRPr="006D0913">
              <w:rPr>
                <w:rFonts w:ascii="Arial" w:eastAsiaTheme="minorEastAsia" w:hAnsi="Arial" w:cs="Arial"/>
                <w:noProof/>
                <w:lang w:eastAsia="en-GB"/>
              </w:rPr>
              <w:tab/>
            </w:r>
            <w:r w:rsidR="00433015" w:rsidRPr="006D0913">
              <w:rPr>
                <w:rStyle w:val="Hyperlink"/>
                <w:rFonts w:ascii="Arial" w:hAnsi="Arial" w:cs="Arial"/>
                <w:noProof/>
              </w:rPr>
              <w:t>Safety, Security, Privacy</w:t>
            </w:r>
            <w:r w:rsidR="00433015" w:rsidRPr="006D0913">
              <w:rPr>
                <w:rFonts w:ascii="Arial" w:hAnsi="Arial" w:cs="Arial"/>
                <w:noProof/>
                <w:webHidden/>
              </w:rPr>
              <w:tab/>
            </w:r>
            <w:r w:rsidR="00433015" w:rsidRPr="006D0913">
              <w:rPr>
                <w:rFonts w:ascii="Arial" w:hAnsi="Arial" w:cs="Arial"/>
                <w:noProof/>
                <w:webHidden/>
              </w:rPr>
              <w:fldChar w:fldCharType="begin"/>
            </w:r>
            <w:r w:rsidR="00433015" w:rsidRPr="006D0913">
              <w:rPr>
                <w:rFonts w:ascii="Arial" w:hAnsi="Arial" w:cs="Arial"/>
                <w:noProof/>
                <w:webHidden/>
              </w:rPr>
              <w:instrText xml:space="preserve"> PAGEREF _Toc149309406 \h </w:instrText>
            </w:r>
            <w:r w:rsidR="00433015" w:rsidRPr="006D0913">
              <w:rPr>
                <w:rFonts w:ascii="Arial" w:hAnsi="Arial" w:cs="Arial"/>
                <w:noProof/>
                <w:webHidden/>
              </w:rPr>
            </w:r>
            <w:r w:rsidR="00433015" w:rsidRPr="006D0913">
              <w:rPr>
                <w:rFonts w:ascii="Arial" w:hAnsi="Arial" w:cs="Arial"/>
                <w:noProof/>
                <w:webHidden/>
              </w:rPr>
              <w:fldChar w:fldCharType="separate"/>
            </w:r>
            <w:r w:rsidR="00433015" w:rsidRPr="006D0913">
              <w:rPr>
                <w:rFonts w:ascii="Arial" w:hAnsi="Arial" w:cs="Arial"/>
                <w:noProof/>
                <w:webHidden/>
              </w:rPr>
              <w:t>11</w:t>
            </w:r>
            <w:r w:rsidR="00433015" w:rsidRPr="006D0913">
              <w:rPr>
                <w:rFonts w:ascii="Arial" w:hAnsi="Arial" w:cs="Arial"/>
                <w:noProof/>
                <w:webHidden/>
              </w:rPr>
              <w:fldChar w:fldCharType="end"/>
            </w:r>
          </w:hyperlink>
        </w:p>
        <w:p w14:paraId="50B44363" w14:textId="19ED447D" w:rsidR="00433015" w:rsidRPr="006D0913" w:rsidRDefault="00000000">
          <w:pPr>
            <w:pStyle w:val="Verzeichnis1"/>
            <w:rPr>
              <w:rFonts w:ascii="Arial" w:eastAsiaTheme="minorEastAsia" w:hAnsi="Arial" w:cs="Arial"/>
              <w:noProof/>
              <w:lang w:eastAsia="en-GB"/>
            </w:rPr>
          </w:pPr>
          <w:hyperlink w:anchor="_Toc149309407" w:history="1">
            <w:r w:rsidR="00433015" w:rsidRPr="006D0913">
              <w:rPr>
                <w:rStyle w:val="Hyperlink"/>
                <w:rFonts w:ascii="Arial" w:hAnsi="Arial" w:cs="Arial"/>
                <w:i/>
                <w:iCs/>
                <w:noProof/>
              </w:rPr>
              <w:t>6</w:t>
            </w:r>
            <w:r w:rsidR="00433015" w:rsidRPr="006D0913">
              <w:rPr>
                <w:rFonts w:ascii="Arial" w:eastAsiaTheme="minorEastAsia" w:hAnsi="Arial" w:cs="Arial"/>
                <w:noProof/>
                <w:lang w:eastAsia="en-GB"/>
              </w:rPr>
              <w:tab/>
            </w:r>
            <w:r w:rsidR="00433015" w:rsidRPr="006D0913">
              <w:rPr>
                <w:rStyle w:val="Hyperlink"/>
                <w:rFonts w:ascii="Arial" w:hAnsi="Arial" w:cs="Arial"/>
                <w:noProof/>
              </w:rPr>
              <w:t>Fazit</w:t>
            </w:r>
            <w:r w:rsidR="00433015" w:rsidRPr="006D0913">
              <w:rPr>
                <w:rFonts w:ascii="Arial" w:hAnsi="Arial" w:cs="Arial"/>
                <w:noProof/>
                <w:webHidden/>
              </w:rPr>
              <w:tab/>
            </w:r>
            <w:r w:rsidR="00433015" w:rsidRPr="006D0913">
              <w:rPr>
                <w:rFonts w:ascii="Arial" w:hAnsi="Arial" w:cs="Arial"/>
                <w:noProof/>
                <w:webHidden/>
              </w:rPr>
              <w:fldChar w:fldCharType="begin"/>
            </w:r>
            <w:r w:rsidR="00433015" w:rsidRPr="006D0913">
              <w:rPr>
                <w:rFonts w:ascii="Arial" w:hAnsi="Arial" w:cs="Arial"/>
                <w:noProof/>
                <w:webHidden/>
              </w:rPr>
              <w:instrText xml:space="preserve"> PAGEREF _Toc149309407 \h </w:instrText>
            </w:r>
            <w:r w:rsidR="00433015" w:rsidRPr="006D0913">
              <w:rPr>
                <w:rFonts w:ascii="Arial" w:hAnsi="Arial" w:cs="Arial"/>
                <w:noProof/>
                <w:webHidden/>
              </w:rPr>
            </w:r>
            <w:r w:rsidR="00433015" w:rsidRPr="006D0913">
              <w:rPr>
                <w:rFonts w:ascii="Arial" w:hAnsi="Arial" w:cs="Arial"/>
                <w:noProof/>
                <w:webHidden/>
              </w:rPr>
              <w:fldChar w:fldCharType="separate"/>
            </w:r>
            <w:r w:rsidR="00433015" w:rsidRPr="006D0913">
              <w:rPr>
                <w:rFonts w:ascii="Arial" w:hAnsi="Arial" w:cs="Arial"/>
                <w:noProof/>
                <w:webHidden/>
              </w:rPr>
              <w:t>12</w:t>
            </w:r>
            <w:r w:rsidR="00433015" w:rsidRPr="006D0913">
              <w:rPr>
                <w:rFonts w:ascii="Arial" w:hAnsi="Arial" w:cs="Arial"/>
                <w:noProof/>
                <w:webHidden/>
              </w:rPr>
              <w:fldChar w:fldCharType="end"/>
            </w:r>
          </w:hyperlink>
        </w:p>
        <w:p w14:paraId="2E89FC51" w14:textId="4400598B" w:rsidR="00433015" w:rsidRPr="006D0913" w:rsidRDefault="00000000">
          <w:pPr>
            <w:pStyle w:val="Verzeichnis1"/>
            <w:rPr>
              <w:rFonts w:ascii="Arial" w:eastAsiaTheme="minorEastAsia" w:hAnsi="Arial" w:cs="Arial"/>
              <w:noProof/>
              <w:lang w:eastAsia="en-GB"/>
            </w:rPr>
          </w:pPr>
          <w:hyperlink w:anchor="_Toc149309408" w:history="1">
            <w:r w:rsidR="00433015" w:rsidRPr="006D0913">
              <w:rPr>
                <w:rStyle w:val="Hyperlink"/>
                <w:rFonts w:ascii="Arial" w:hAnsi="Arial" w:cs="Arial"/>
                <w:noProof/>
              </w:rPr>
              <w:t>7</w:t>
            </w:r>
            <w:r w:rsidR="00433015" w:rsidRPr="006D0913">
              <w:rPr>
                <w:rFonts w:ascii="Arial" w:eastAsiaTheme="minorEastAsia" w:hAnsi="Arial" w:cs="Arial"/>
                <w:noProof/>
                <w:lang w:eastAsia="en-GB"/>
              </w:rPr>
              <w:tab/>
            </w:r>
            <w:r w:rsidR="00433015" w:rsidRPr="006D0913">
              <w:rPr>
                <w:rStyle w:val="Hyperlink"/>
                <w:rFonts w:ascii="Arial" w:hAnsi="Arial" w:cs="Arial"/>
                <w:noProof/>
              </w:rPr>
              <w:t>Quellen</w:t>
            </w:r>
            <w:r w:rsidR="00433015" w:rsidRPr="006D0913">
              <w:rPr>
                <w:rFonts w:ascii="Arial" w:hAnsi="Arial" w:cs="Arial"/>
                <w:noProof/>
                <w:webHidden/>
              </w:rPr>
              <w:tab/>
            </w:r>
            <w:r w:rsidR="00433015" w:rsidRPr="006D0913">
              <w:rPr>
                <w:rFonts w:ascii="Arial" w:hAnsi="Arial" w:cs="Arial"/>
                <w:noProof/>
                <w:webHidden/>
              </w:rPr>
              <w:fldChar w:fldCharType="begin"/>
            </w:r>
            <w:r w:rsidR="00433015" w:rsidRPr="006D0913">
              <w:rPr>
                <w:rFonts w:ascii="Arial" w:hAnsi="Arial" w:cs="Arial"/>
                <w:noProof/>
                <w:webHidden/>
              </w:rPr>
              <w:instrText xml:space="preserve"> PAGEREF _Toc149309408 \h </w:instrText>
            </w:r>
            <w:r w:rsidR="00433015" w:rsidRPr="006D0913">
              <w:rPr>
                <w:rFonts w:ascii="Arial" w:hAnsi="Arial" w:cs="Arial"/>
                <w:noProof/>
                <w:webHidden/>
              </w:rPr>
            </w:r>
            <w:r w:rsidR="00433015" w:rsidRPr="006D0913">
              <w:rPr>
                <w:rFonts w:ascii="Arial" w:hAnsi="Arial" w:cs="Arial"/>
                <w:noProof/>
                <w:webHidden/>
              </w:rPr>
              <w:fldChar w:fldCharType="separate"/>
            </w:r>
            <w:r w:rsidR="00433015" w:rsidRPr="006D0913">
              <w:rPr>
                <w:rFonts w:ascii="Arial" w:hAnsi="Arial" w:cs="Arial"/>
                <w:noProof/>
                <w:webHidden/>
              </w:rPr>
              <w:t>13</w:t>
            </w:r>
            <w:r w:rsidR="00433015" w:rsidRPr="006D0913">
              <w:rPr>
                <w:rFonts w:ascii="Arial" w:hAnsi="Arial" w:cs="Arial"/>
                <w:noProof/>
                <w:webHidden/>
              </w:rPr>
              <w:fldChar w:fldCharType="end"/>
            </w:r>
          </w:hyperlink>
        </w:p>
        <w:p w14:paraId="3987FBFE" w14:textId="4B9C4CB9" w:rsidR="00E01896" w:rsidRPr="00C06EC7" w:rsidRDefault="00E01896" w:rsidP="00433015">
          <w:pPr>
            <w:tabs>
              <w:tab w:val="left" w:pos="1103"/>
              <w:tab w:val="center" w:pos="4536"/>
            </w:tabs>
            <w:spacing w:line="360" w:lineRule="auto"/>
            <w:jc w:val="both"/>
            <w:rPr>
              <w:rFonts w:ascii="Arial" w:hAnsi="Arial" w:cs="Arial"/>
            </w:rPr>
          </w:pPr>
          <w:r w:rsidRPr="006D0913">
            <w:rPr>
              <w:rFonts w:ascii="Arial" w:hAnsi="Arial" w:cs="Arial"/>
              <w:b/>
              <w:bCs/>
            </w:rPr>
            <w:fldChar w:fldCharType="end"/>
          </w:r>
          <w:r w:rsidR="00497000" w:rsidRPr="006D0913">
            <w:rPr>
              <w:rFonts w:ascii="Arial" w:hAnsi="Arial" w:cs="Arial"/>
              <w:b/>
              <w:bCs/>
            </w:rPr>
            <w:tab/>
          </w:r>
          <w:r w:rsidR="00433015" w:rsidRPr="006D0913">
            <w:rPr>
              <w:rFonts w:ascii="Arial" w:hAnsi="Arial" w:cs="Arial"/>
              <w:b/>
              <w:bCs/>
            </w:rPr>
            <w:tab/>
          </w:r>
        </w:p>
      </w:sdtContent>
    </w:sdt>
    <w:p w14:paraId="1E966015" w14:textId="77777777" w:rsidR="00DB6E89" w:rsidRPr="00C06EC7" w:rsidRDefault="00DB6E89" w:rsidP="00FF00AC">
      <w:pPr>
        <w:spacing w:line="360" w:lineRule="auto"/>
        <w:jc w:val="both"/>
        <w:rPr>
          <w:rFonts w:ascii="Arial" w:hAnsi="Arial" w:cs="Arial"/>
        </w:rPr>
      </w:pPr>
      <w:r w:rsidRPr="00C06EC7">
        <w:rPr>
          <w:rFonts w:ascii="Arial" w:hAnsi="Arial" w:cs="Arial"/>
        </w:rPr>
        <w:br w:type="page"/>
      </w:r>
    </w:p>
    <w:p w14:paraId="0B518622" w14:textId="368DF9BC" w:rsidR="00DB6E89" w:rsidRPr="00C06EC7" w:rsidRDefault="00DB6E89" w:rsidP="00FF00AC">
      <w:pPr>
        <w:spacing w:line="360" w:lineRule="auto"/>
        <w:jc w:val="both"/>
        <w:rPr>
          <w:rFonts w:ascii="Arial" w:hAnsi="Arial" w:cs="Arial"/>
        </w:rPr>
      </w:pPr>
      <w:r w:rsidRPr="00C06EC7">
        <w:rPr>
          <w:rFonts w:ascii="Arial" w:hAnsi="Arial" w:cs="Arial"/>
          <w:b/>
          <w:bCs/>
        </w:rPr>
        <w:lastRenderedPageBreak/>
        <w:t>Abbildungsverzeichnis</w:t>
      </w:r>
    </w:p>
    <w:p w14:paraId="7BFFCCD5" w14:textId="7B73138F" w:rsidR="00DB6E89" w:rsidRDefault="00821E2D" w:rsidP="00FF00AC">
      <w:pPr>
        <w:spacing w:line="360" w:lineRule="auto"/>
        <w:jc w:val="both"/>
        <w:rPr>
          <w:rFonts w:ascii="Arial" w:hAnsi="Arial" w:cs="Arial"/>
        </w:rPr>
      </w:pPr>
      <w:r>
        <w:rPr>
          <w:rFonts w:ascii="Arial" w:hAnsi="Arial" w:cs="Arial"/>
        </w:rPr>
        <w:t>Abbildung 1: Überblick der ersten 3 Ebenen der Bausteinsicht</w:t>
      </w:r>
      <w:r w:rsidR="00856142">
        <w:rPr>
          <w:rFonts w:ascii="Arial" w:hAnsi="Arial" w:cs="Arial"/>
        </w:rPr>
        <w:t xml:space="preserve">                                        11</w:t>
      </w:r>
    </w:p>
    <w:p w14:paraId="2247A23A" w14:textId="3B0573F4" w:rsidR="00856142" w:rsidRPr="00C06EC7" w:rsidRDefault="00856142" w:rsidP="00FF00AC">
      <w:pPr>
        <w:spacing w:line="360" w:lineRule="auto"/>
        <w:jc w:val="both"/>
        <w:rPr>
          <w:rFonts w:ascii="Arial" w:hAnsi="Arial" w:cs="Arial"/>
        </w:rPr>
      </w:pPr>
      <w:r>
        <w:rPr>
          <w:rFonts w:ascii="Arial" w:hAnsi="Arial" w:cs="Arial"/>
        </w:rPr>
        <w:t xml:space="preserve">Abbildung 2: </w:t>
      </w:r>
      <w:r w:rsidR="0064177A">
        <w:rPr>
          <w:rFonts w:ascii="Arial" w:hAnsi="Arial" w:cs="Arial"/>
        </w:rPr>
        <w:t>ER-Diagramm der Datenbank                                                                      12</w:t>
      </w:r>
    </w:p>
    <w:p w14:paraId="5DACEE0C" w14:textId="77777777" w:rsidR="00964E9C" w:rsidRDefault="00964E9C" w:rsidP="00FF00AC">
      <w:pPr>
        <w:spacing w:line="360" w:lineRule="auto"/>
        <w:jc w:val="both"/>
        <w:rPr>
          <w:rFonts w:ascii="Arial" w:hAnsi="Arial" w:cs="Arial"/>
        </w:rPr>
      </w:pPr>
    </w:p>
    <w:p w14:paraId="1FC81C87" w14:textId="77777777" w:rsidR="00964E9C" w:rsidRPr="00964E9C" w:rsidRDefault="00964E9C" w:rsidP="00FF00AC">
      <w:pPr>
        <w:spacing w:line="360" w:lineRule="auto"/>
        <w:jc w:val="both"/>
        <w:rPr>
          <w:rFonts w:ascii="Arial" w:hAnsi="Arial" w:cs="Arial"/>
          <w:b/>
          <w:bCs/>
        </w:rPr>
      </w:pPr>
      <w:r w:rsidRPr="00964E9C">
        <w:rPr>
          <w:rFonts w:ascii="Arial" w:hAnsi="Arial" w:cs="Arial"/>
          <w:b/>
          <w:bCs/>
        </w:rPr>
        <w:t xml:space="preserve">URL des </w:t>
      </w:r>
      <w:proofErr w:type="spellStart"/>
      <w:r w:rsidRPr="00964E9C">
        <w:rPr>
          <w:rFonts w:ascii="Arial" w:hAnsi="Arial" w:cs="Arial"/>
          <w:b/>
          <w:bCs/>
        </w:rPr>
        <w:t>git</w:t>
      </w:r>
      <w:proofErr w:type="spellEnd"/>
      <w:r w:rsidRPr="00964E9C">
        <w:rPr>
          <w:rFonts w:ascii="Arial" w:hAnsi="Arial" w:cs="Arial"/>
          <w:b/>
          <w:bCs/>
        </w:rPr>
        <w:t>-Repos</w:t>
      </w:r>
    </w:p>
    <w:p w14:paraId="5E6A6E84" w14:textId="2CAA30AB" w:rsidR="00964E9C" w:rsidRDefault="00000000" w:rsidP="00FF00AC">
      <w:pPr>
        <w:spacing w:line="360" w:lineRule="auto"/>
        <w:jc w:val="both"/>
        <w:rPr>
          <w:rFonts w:ascii="Arial" w:hAnsi="Arial" w:cs="Arial"/>
        </w:rPr>
      </w:pPr>
      <w:hyperlink r:id="rId9" w:history="1">
        <w:r w:rsidR="00964E9C" w:rsidRPr="001E17D9">
          <w:rPr>
            <w:rStyle w:val="Hyperlink"/>
            <w:rFonts w:ascii="Arial" w:hAnsi="Arial" w:cs="Arial"/>
          </w:rPr>
          <w:t>https://github.com/dhbw-stuttgart-webengineering/programmentwurf-gruppe-2</w:t>
        </w:r>
      </w:hyperlink>
    </w:p>
    <w:p w14:paraId="3666A68D" w14:textId="16DAAEA3" w:rsidR="00E01896" w:rsidRPr="00C06EC7" w:rsidRDefault="00E01896" w:rsidP="00FF00AC">
      <w:pPr>
        <w:spacing w:line="360" w:lineRule="auto"/>
        <w:jc w:val="both"/>
        <w:rPr>
          <w:rFonts w:ascii="Arial" w:hAnsi="Arial" w:cs="Arial"/>
        </w:rPr>
      </w:pPr>
      <w:r w:rsidRPr="00C06EC7">
        <w:rPr>
          <w:rFonts w:ascii="Arial" w:hAnsi="Arial" w:cs="Arial"/>
        </w:rPr>
        <w:br w:type="page"/>
      </w:r>
    </w:p>
    <w:p w14:paraId="798C2760" w14:textId="60AF301B" w:rsidR="00912081" w:rsidRDefault="00E01896" w:rsidP="00FF00AC">
      <w:pPr>
        <w:pStyle w:val="berschrift1"/>
        <w:spacing w:line="360" w:lineRule="auto"/>
        <w:jc w:val="both"/>
        <w:rPr>
          <w:rFonts w:ascii="Arial" w:hAnsi="Arial" w:cs="Arial"/>
        </w:rPr>
      </w:pPr>
      <w:bookmarkStart w:id="0" w:name="_Toc149309393"/>
      <w:r w:rsidRPr="00C06EC7">
        <w:rPr>
          <w:rFonts w:ascii="Arial" w:hAnsi="Arial" w:cs="Arial"/>
        </w:rPr>
        <w:lastRenderedPageBreak/>
        <w:t>Einleitung</w:t>
      </w:r>
      <w:bookmarkEnd w:id="0"/>
    </w:p>
    <w:p w14:paraId="37F956E1" w14:textId="2771A0CC" w:rsidR="0076686E" w:rsidRPr="00821CB2" w:rsidRDefault="00821CB2" w:rsidP="00821CB2">
      <w:pPr>
        <w:spacing w:line="360" w:lineRule="auto"/>
        <w:jc w:val="both"/>
        <w:rPr>
          <w:rFonts w:ascii="Arial" w:hAnsi="Arial" w:cs="Arial"/>
        </w:rPr>
      </w:pPr>
      <w:r>
        <w:rPr>
          <w:rFonts w:ascii="Arial" w:hAnsi="Arial" w:cs="Arial"/>
        </w:rPr>
        <w:t xml:space="preserve">Die Plattform </w:t>
      </w:r>
      <w:r w:rsidR="00F1226C">
        <w:rPr>
          <w:rFonts w:ascii="Arial" w:hAnsi="Arial" w:cs="Arial"/>
        </w:rPr>
        <w:t xml:space="preserve">„Students4Students – </w:t>
      </w:r>
      <w:r w:rsidR="00000DEE">
        <w:rPr>
          <w:rFonts w:ascii="Arial" w:hAnsi="Arial" w:cs="Arial"/>
        </w:rPr>
        <w:t>DHBW-Edition</w:t>
      </w:r>
      <w:r w:rsidR="00F1226C">
        <w:rPr>
          <w:rFonts w:ascii="Arial" w:hAnsi="Arial" w:cs="Arial"/>
        </w:rPr>
        <w:t xml:space="preserve">“ wurde entwickelt, um die Studierendengemeinschaft an der DHBW Stuttgart </w:t>
      </w:r>
      <w:r w:rsidR="00000DEE">
        <w:rPr>
          <w:rFonts w:ascii="Arial" w:hAnsi="Arial" w:cs="Arial"/>
        </w:rPr>
        <w:t xml:space="preserve">zu unterstützen und stärken. </w:t>
      </w:r>
      <w:r w:rsidR="00C84606">
        <w:rPr>
          <w:rFonts w:ascii="Arial" w:hAnsi="Arial" w:cs="Arial"/>
        </w:rPr>
        <w:t>Als User besteht die Möglichkeit</w:t>
      </w:r>
      <w:r w:rsidR="00DA530E">
        <w:rPr>
          <w:rFonts w:ascii="Arial" w:hAnsi="Arial" w:cs="Arial"/>
        </w:rPr>
        <w:t xml:space="preserve"> sich über Anzeigen mit dem gesamten Netzwerk auszutauschen und auf Beiträge zu reagieren. </w:t>
      </w:r>
      <w:r w:rsidR="008D7C4A">
        <w:rPr>
          <w:rFonts w:ascii="Arial" w:hAnsi="Arial" w:cs="Arial"/>
        </w:rPr>
        <w:t>Durch die Exklusivität des Netzwerkes, indem nur User, die eine gültige E</w:t>
      </w:r>
      <w:r w:rsidR="008D56F1">
        <w:rPr>
          <w:rFonts w:ascii="Arial" w:hAnsi="Arial" w:cs="Arial"/>
        </w:rPr>
        <w:t>-M</w:t>
      </w:r>
      <w:r w:rsidR="008D7C4A">
        <w:rPr>
          <w:rFonts w:ascii="Arial" w:hAnsi="Arial" w:cs="Arial"/>
        </w:rPr>
        <w:t>ail-Adresse der DHBW Stuttgart besitzen</w:t>
      </w:r>
      <w:r w:rsidR="0021239C">
        <w:rPr>
          <w:rFonts w:ascii="Arial" w:hAnsi="Arial" w:cs="Arial"/>
        </w:rPr>
        <w:t>, möchte „Students4Students“ mit diesem Ansatz eine Community fördern</w:t>
      </w:r>
      <w:r w:rsidR="00F60983">
        <w:rPr>
          <w:rFonts w:ascii="Arial" w:hAnsi="Arial" w:cs="Arial"/>
        </w:rPr>
        <w:t>, die sich unterstützt und das anonyme Studierendenleben an der DHBW aufbrechen.</w:t>
      </w:r>
      <w:r w:rsidR="00DA530E">
        <w:rPr>
          <w:rFonts w:ascii="Arial" w:hAnsi="Arial" w:cs="Arial"/>
        </w:rPr>
        <w:t xml:space="preserve"> </w:t>
      </w:r>
      <w:r w:rsidR="00E9155C">
        <w:rPr>
          <w:rFonts w:ascii="Arial" w:hAnsi="Arial" w:cs="Arial"/>
        </w:rPr>
        <w:t>Dieses Ziel wird verfolgt, indem die Kernwerte der Plattform</w:t>
      </w:r>
      <w:r w:rsidR="0035553E">
        <w:rPr>
          <w:rFonts w:ascii="Arial" w:hAnsi="Arial" w:cs="Arial"/>
        </w:rPr>
        <w:t xml:space="preserve"> auf dem Prinzip des Austauschs und der gegenseitigen Unterstützung basier</w:t>
      </w:r>
      <w:r w:rsidR="00E9155C">
        <w:rPr>
          <w:rFonts w:ascii="Arial" w:hAnsi="Arial" w:cs="Arial"/>
        </w:rPr>
        <w:t>en</w:t>
      </w:r>
      <w:r w:rsidR="0035553E">
        <w:rPr>
          <w:rFonts w:ascii="Arial" w:hAnsi="Arial" w:cs="Arial"/>
        </w:rPr>
        <w:t xml:space="preserve">. In dieser Einleitung </w:t>
      </w:r>
      <w:r w:rsidR="00CB489D">
        <w:rPr>
          <w:rFonts w:ascii="Arial" w:hAnsi="Arial" w:cs="Arial"/>
        </w:rPr>
        <w:t>wird ein Überblick über das Projekt ge</w:t>
      </w:r>
      <w:r w:rsidR="008D56F1">
        <w:rPr>
          <w:rFonts w:ascii="Arial" w:hAnsi="Arial" w:cs="Arial"/>
        </w:rPr>
        <w:t>geben</w:t>
      </w:r>
      <w:r w:rsidR="00CB489D">
        <w:rPr>
          <w:rFonts w:ascii="Arial" w:hAnsi="Arial" w:cs="Arial"/>
        </w:rPr>
        <w:t xml:space="preserve">, die Problemstellung erläutert und die Ziele </w:t>
      </w:r>
      <w:r w:rsidR="008D56F1">
        <w:rPr>
          <w:rFonts w:ascii="Arial" w:hAnsi="Arial" w:cs="Arial"/>
        </w:rPr>
        <w:t xml:space="preserve">der Plattform </w:t>
      </w:r>
      <w:r w:rsidR="00CB489D">
        <w:rPr>
          <w:rFonts w:ascii="Arial" w:hAnsi="Arial" w:cs="Arial"/>
        </w:rPr>
        <w:t>vorgestellt</w:t>
      </w:r>
      <w:r w:rsidR="008D56F1">
        <w:rPr>
          <w:rFonts w:ascii="Arial" w:hAnsi="Arial" w:cs="Arial"/>
        </w:rPr>
        <w:t>.</w:t>
      </w:r>
    </w:p>
    <w:p w14:paraId="5F33AE10" w14:textId="7F1688E7" w:rsidR="00BB6BFA" w:rsidRPr="00C06EC7" w:rsidRDefault="00BB6BFA" w:rsidP="00FF00AC">
      <w:pPr>
        <w:pStyle w:val="berschrift2"/>
        <w:spacing w:line="360" w:lineRule="auto"/>
        <w:jc w:val="both"/>
        <w:rPr>
          <w:rFonts w:ascii="Arial" w:hAnsi="Arial" w:cs="Arial"/>
        </w:rPr>
      </w:pPr>
      <w:bookmarkStart w:id="1" w:name="_Toc149309394"/>
      <w:r w:rsidRPr="00C06EC7">
        <w:rPr>
          <w:rFonts w:ascii="Arial" w:hAnsi="Arial" w:cs="Arial"/>
        </w:rPr>
        <w:t>Problemstellung</w:t>
      </w:r>
      <w:bookmarkEnd w:id="1"/>
    </w:p>
    <w:p w14:paraId="64E67EA6" w14:textId="03F0DB64" w:rsidR="00355DC1" w:rsidRPr="00836EF1" w:rsidRDefault="00836EF1" w:rsidP="00FF00AC">
      <w:pPr>
        <w:spacing w:line="360" w:lineRule="auto"/>
        <w:jc w:val="both"/>
        <w:rPr>
          <w:rFonts w:ascii="Arial" w:hAnsi="Arial" w:cs="Arial"/>
        </w:rPr>
      </w:pPr>
      <w:r>
        <w:rPr>
          <w:rFonts w:ascii="Arial" w:hAnsi="Arial" w:cs="Arial"/>
        </w:rPr>
        <w:t>Die Studienze</w:t>
      </w:r>
      <w:r w:rsidR="00910B48">
        <w:rPr>
          <w:rFonts w:ascii="Arial" w:hAnsi="Arial" w:cs="Arial"/>
        </w:rPr>
        <w:t xml:space="preserve">it ist oft geprägt von finanziellen Engpässen, Stress und einem Mangel an Ressourcen. </w:t>
      </w:r>
      <w:r w:rsidR="00816661">
        <w:rPr>
          <w:rFonts w:ascii="Arial" w:hAnsi="Arial" w:cs="Arial"/>
        </w:rPr>
        <w:t>Hinzu kommt eine Sonderheit für DHBW-Studierende, nämlich die Anonymität.</w:t>
      </w:r>
      <w:r w:rsidR="0072426D">
        <w:rPr>
          <w:rFonts w:ascii="Arial" w:hAnsi="Arial" w:cs="Arial"/>
        </w:rPr>
        <w:t xml:space="preserve"> Diese Probleme haben eine starke Auswirkung auf </w:t>
      </w:r>
      <w:r w:rsidR="002C7436">
        <w:rPr>
          <w:rFonts w:ascii="Arial" w:hAnsi="Arial" w:cs="Arial"/>
        </w:rPr>
        <w:t>jeden Studierenden</w:t>
      </w:r>
      <w:r w:rsidR="00E029AA">
        <w:rPr>
          <w:rFonts w:ascii="Arial" w:hAnsi="Arial" w:cs="Arial"/>
        </w:rPr>
        <w:t xml:space="preserve">. </w:t>
      </w:r>
      <w:r w:rsidR="00B3601B">
        <w:rPr>
          <w:rFonts w:ascii="Arial" w:hAnsi="Arial" w:cs="Arial"/>
        </w:rPr>
        <w:t>Dafür fehlt eine</w:t>
      </w:r>
      <w:r w:rsidR="005D665E">
        <w:rPr>
          <w:rFonts w:ascii="Arial" w:hAnsi="Arial" w:cs="Arial"/>
        </w:rPr>
        <w:t xml:space="preserve"> effiziente und zielgerichtete Plattform, die es den Studierenden an der DHBW </w:t>
      </w:r>
      <w:r w:rsidR="008D56F1">
        <w:rPr>
          <w:rFonts w:ascii="Arial" w:hAnsi="Arial" w:cs="Arial"/>
        </w:rPr>
        <w:t xml:space="preserve">Stuttgart </w:t>
      </w:r>
      <w:r w:rsidR="005D665E">
        <w:rPr>
          <w:rFonts w:ascii="Arial" w:hAnsi="Arial" w:cs="Arial"/>
        </w:rPr>
        <w:t>ermöglicht</w:t>
      </w:r>
      <w:r w:rsidR="00392D0E">
        <w:rPr>
          <w:rFonts w:ascii="Arial" w:hAnsi="Arial" w:cs="Arial"/>
        </w:rPr>
        <w:t xml:space="preserve">, </w:t>
      </w:r>
      <w:r w:rsidR="000131FF">
        <w:rPr>
          <w:rFonts w:ascii="Arial" w:hAnsi="Arial" w:cs="Arial"/>
        </w:rPr>
        <w:t>sich untereinander zu helfen und das Miteinander in den Fokus zu stellen</w:t>
      </w:r>
      <w:r w:rsidR="00392D0E">
        <w:rPr>
          <w:rFonts w:ascii="Arial" w:hAnsi="Arial" w:cs="Arial"/>
        </w:rPr>
        <w:t>.</w:t>
      </w:r>
    </w:p>
    <w:p w14:paraId="6FEAA502" w14:textId="1A313B49" w:rsidR="00BB6BFA" w:rsidRPr="00C06EC7" w:rsidRDefault="00BB6BFA" w:rsidP="00FF00AC">
      <w:pPr>
        <w:pStyle w:val="berschrift2"/>
        <w:spacing w:line="360" w:lineRule="auto"/>
        <w:jc w:val="both"/>
        <w:rPr>
          <w:rFonts w:ascii="Arial" w:hAnsi="Arial" w:cs="Arial"/>
        </w:rPr>
      </w:pPr>
      <w:bookmarkStart w:id="2" w:name="_Toc149309395"/>
      <w:r w:rsidRPr="00C06EC7">
        <w:rPr>
          <w:rFonts w:ascii="Arial" w:hAnsi="Arial" w:cs="Arial"/>
        </w:rPr>
        <w:t>Ziel</w:t>
      </w:r>
      <w:r w:rsidR="00355DC1" w:rsidRPr="00C06EC7">
        <w:rPr>
          <w:rFonts w:ascii="Arial" w:hAnsi="Arial" w:cs="Arial"/>
        </w:rPr>
        <w:t>e</w:t>
      </w:r>
      <w:bookmarkEnd w:id="2"/>
    </w:p>
    <w:p w14:paraId="39028012" w14:textId="6C33599E" w:rsidR="00B04DD3" w:rsidRDefault="00B04DD3" w:rsidP="00FF00AC">
      <w:pPr>
        <w:spacing w:line="360" w:lineRule="auto"/>
        <w:jc w:val="both"/>
        <w:rPr>
          <w:rFonts w:ascii="Arial" w:hAnsi="Arial" w:cs="Arial"/>
        </w:rPr>
      </w:pPr>
      <w:r>
        <w:rPr>
          <w:rFonts w:ascii="Arial" w:hAnsi="Arial" w:cs="Arial"/>
        </w:rPr>
        <w:t>Die Schaffung</w:t>
      </w:r>
      <w:r w:rsidR="001530E7">
        <w:rPr>
          <w:rFonts w:ascii="Arial" w:hAnsi="Arial" w:cs="Arial"/>
        </w:rPr>
        <w:t xml:space="preserve"> einer</w:t>
      </w:r>
      <w:r>
        <w:rPr>
          <w:rFonts w:ascii="Arial" w:hAnsi="Arial" w:cs="Arial"/>
        </w:rPr>
        <w:t xml:space="preserve"> Kommunikationsplattform für DHBW Stuttgart </w:t>
      </w:r>
      <w:r w:rsidR="001530E7">
        <w:rPr>
          <w:rFonts w:ascii="Arial" w:hAnsi="Arial" w:cs="Arial"/>
        </w:rPr>
        <w:t>S</w:t>
      </w:r>
      <w:r>
        <w:rPr>
          <w:rFonts w:ascii="Arial" w:hAnsi="Arial" w:cs="Arial"/>
        </w:rPr>
        <w:t>tudierende verfolgt vier Haupt</w:t>
      </w:r>
      <w:r w:rsidR="001530E7">
        <w:rPr>
          <w:rFonts w:ascii="Arial" w:hAnsi="Arial" w:cs="Arial"/>
        </w:rPr>
        <w:t>ziele</w:t>
      </w:r>
      <w:r>
        <w:rPr>
          <w:rFonts w:ascii="Arial" w:hAnsi="Arial" w:cs="Arial"/>
        </w:rPr>
        <w:t>:</w:t>
      </w:r>
    </w:p>
    <w:p w14:paraId="002D40B6" w14:textId="7082C5E5" w:rsidR="00B42917" w:rsidRDefault="00B42917" w:rsidP="00B42917">
      <w:pPr>
        <w:pStyle w:val="Listenabsatz"/>
        <w:numPr>
          <w:ilvl w:val="0"/>
          <w:numId w:val="9"/>
        </w:numPr>
        <w:spacing w:line="360" w:lineRule="auto"/>
        <w:jc w:val="both"/>
        <w:rPr>
          <w:rFonts w:ascii="Arial" w:hAnsi="Arial" w:cs="Arial"/>
        </w:rPr>
      </w:pPr>
      <w:r w:rsidRPr="00B42917">
        <w:rPr>
          <w:rFonts w:ascii="Arial" w:hAnsi="Arial" w:cs="Arial"/>
        </w:rPr>
        <w:t xml:space="preserve">Es soll eine lebendige und sich gegenseitig unterstützende </w:t>
      </w:r>
      <w:r>
        <w:rPr>
          <w:rFonts w:ascii="Arial" w:hAnsi="Arial" w:cs="Arial"/>
        </w:rPr>
        <w:t>C</w:t>
      </w:r>
      <w:r w:rsidRPr="00B42917">
        <w:rPr>
          <w:rFonts w:ascii="Arial" w:hAnsi="Arial" w:cs="Arial"/>
        </w:rPr>
        <w:t>ommunity geschaffen werden, die für den gemeinsamen Erfolg zusammenarbeitet. Durch den Austausch von Wissen, Fähigkeiten und Ressourcen kann somit jede</w:t>
      </w:r>
      <w:r w:rsidR="00937236">
        <w:rPr>
          <w:rFonts w:ascii="Arial" w:hAnsi="Arial" w:cs="Arial"/>
        </w:rPr>
        <w:t>r E</w:t>
      </w:r>
      <w:r w:rsidRPr="00B42917">
        <w:rPr>
          <w:rFonts w:ascii="Arial" w:hAnsi="Arial" w:cs="Arial"/>
        </w:rPr>
        <w:t>inzelne</w:t>
      </w:r>
      <w:r w:rsidR="00937236">
        <w:rPr>
          <w:rFonts w:ascii="Arial" w:hAnsi="Arial" w:cs="Arial"/>
        </w:rPr>
        <w:t xml:space="preserve"> </w:t>
      </w:r>
      <w:r w:rsidRPr="00B42917">
        <w:rPr>
          <w:rFonts w:ascii="Arial" w:hAnsi="Arial" w:cs="Arial"/>
        </w:rPr>
        <w:t>profitieren.</w:t>
      </w:r>
    </w:p>
    <w:p w14:paraId="0F76E6F7" w14:textId="2657ABF8" w:rsidR="0022226D" w:rsidRDefault="00937236" w:rsidP="004E13FA">
      <w:pPr>
        <w:pStyle w:val="Listenabsatz"/>
        <w:numPr>
          <w:ilvl w:val="0"/>
          <w:numId w:val="9"/>
        </w:numPr>
        <w:spacing w:line="360" w:lineRule="auto"/>
        <w:jc w:val="both"/>
        <w:rPr>
          <w:rStyle w:val="cf01"/>
          <w:rFonts w:ascii="Arial" w:hAnsi="Arial" w:cs="Arial"/>
          <w:sz w:val="22"/>
          <w:szCs w:val="22"/>
        </w:rPr>
      </w:pPr>
      <w:r w:rsidRPr="0022226D">
        <w:rPr>
          <w:rFonts w:ascii="Arial" w:hAnsi="Arial" w:cs="Arial"/>
        </w:rPr>
        <w:t>Es soll eine bessere Allokation von Ressourcen zwischen den Studierenden stattfinden, indem untereinander getauscht wird. Die Idee ist, die vorhandenen Ressourcen in der Studierendengemeinschaft besser zu nutzen, um den finanziellen Druck, den viele Studierende erleben, zu mindern.</w:t>
      </w:r>
      <w:r w:rsidR="007F7C34">
        <w:rPr>
          <w:rFonts w:ascii="Arial" w:hAnsi="Arial" w:cs="Arial"/>
        </w:rPr>
        <w:t xml:space="preserve"> Es</w:t>
      </w:r>
      <w:r w:rsidR="0022226D" w:rsidRPr="0022226D">
        <w:rPr>
          <w:rStyle w:val="cf01"/>
          <w:rFonts w:ascii="Arial" w:hAnsi="Arial" w:cs="Arial"/>
          <w:sz w:val="22"/>
          <w:szCs w:val="22"/>
        </w:rPr>
        <w:t xml:space="preserve"> soll</w:t>
      </w:r>
      <w:r w:rsidR="007F7C34">
        <w:rPr>
          <w:rStyle w:val="cf01"/>
          <w:rFonts w:ascii="Arial" w:hAnsi="Arial" w:cs="Arial"/>
          <w:sz w:val="22"/>
          <w:szCs w:val="22"/>
        </w:rPr>
        <w:t xml:space="preserve"> also</w:t>
      </w:r>
      <w:r w:rsidR="0022226D" w:rsidRPr="0022226D">
        <w:rPr>
          <w:rStyle w:val="cf01"/>
          <w:rFonts w:ascii="Arial" w:hAnsi="Arial" w:cs="Arial"/>
          <w:sz w:val="22"/>
          <w:szCs w:val="22"/>
        </w:rPr>
        <w:t xml:space="preserve"> das Tauschen und die gegenseitige Hilfe gefördert werden</w:t>
      </w:r>
      <w:r w:rsidR="0022226D">
        <w:rPr>
          <w:rStyle w:val="cf01"/>
          <w:rFonts w:ascii="Arial" w:hAnsi="Arial" w:cs="Arial"/>
          <w:sz w:val="22"/>
          <w:szCs w:val="22"/>
        </w:rPr>
        <w:t xml:space="preserve">. </w:t>
      </w:r>
    </w:p>
    <w:p w14:paraId="2E440630" w14:textId="4F807E37" w:rsidR="00937236" w:rsidRPr="0022226D" w:rsidRDefault="00A13EA7" w:rsidP="004E13FA">
      <w:pPr>
        <w:pStyle w:val="Listenabsatz"/>
        <w:numPr>
          <w:ilvl w:val="0"/>
          <w:numId w:val="9"/>
        </w:numPr>
        <w:spacing w:line="360" w:lineRule="auto"/>
        <w:jc w:val="both"/>
        <w:rPr>
          <w:rFonts w:ascii="Arial" w:hAnsi="Arial" w:cs="Arial"/>
        </w:rPr>
      </w:pPr>
      <w:r w:rsidRPr="0022226D">
        <w:rPr>
          <w:rFonts w:ascii="Arial" w:hAnsi="Arial" w:cs="Arial"/>
        </w:rPr>
        <w:t xml:space="preserve">Eine Förderung der Vernetzung der Studierenden untereinander. Es bestehen begrenzt Möglichkeiten </w:t>
      </w:r>
      <w:r w:rsidR="00B9585B" w:rsidRPr="0022226D">
        <w:rPr>
          <w:rFonts w:ascii="Arial" w:hAnsi="Arial" w:cs="Arial"/>
        </w:rPr>
        <w:t>für</w:t>
      </w:r>
      <w:r w:rsidRPr="0022226D">
        <w:rPr>
          <w:rFonts w:ascii="Arial" w:hAnsi="Arial" w:cs="Arial"/>
        </w:rPr>
        <w:t xml:space="preserve"> Studierende, andere, selbst im selben Jahrgang, kennen zu lernen. Über „Students4Students“ sollen soziale Kontakte innerhalb der DHBW gefördert werden.</w:t>
      </w:r>
    </w:p>
    <w:p w14:paraId="67DD93FA" w14:textId="491BF754" w:rsidR="00A13EA7" w:rsidRPr="00B42917" w:rsidRDefault="003960D6" w:rsidP="00B42917">
      <w:pPr>
        <w:pStyle w:val="Listenabsatz"/>
        <w:numPr>
          <w:ilvl w:val="0"/>
          <w:numId w:val="9"/>
        </w:numPr>
        <w:spacing w:line="360" w:lineRule="auto"/>
        <w:jc w:val="both"/>
        <w:rPr>
          <w:rFonts w:ascii="Arial" w:hAnsi="Arial" w:cs="Arial"/>
        </w:rPr>
      </w:pPr>
      <w:r>
        <w:rPr>
          <w:rFonts w:ascii="Arial" w:hAnsi="Arial" w:cs="Arial"/>
        </w:rPr>
        <w:t>Die Sicherheit und der Datenschutz der Anwendung steh</w:t>
      </w:r>
      <w:r w:rsidR="00F12127">
        <w:rPr>
          <w:rFonts w:ascii="Arial" w:hAnsi="Arial" w:cs="Arial"/>
        </w:rPr>
        <w:t xml:space="preserve">t </w:t>
      </w:r>
      <w:r>
        <w:rPr>
          <w:rFonts w:ascii="Arial" w:hAnsi="Arial" w:cs="Arial"/>
        </w:rPr>
        <w:t>im Fokus, um die Daten der Nutzer zu schützen und Unbefugten jeglichen Zugriff zu verhindern.</w:t>
      </w:r>
    </w:p>
    <w:p w14:paraId="5A317A3D" w14:textId="2FF80363" w:rsidR="00B54182" w:rsidRDefault="00B54182" w:rsidP="00FF00AC">
      <w:pPr>
        <w:spacing w:line="360" w:lineRule="auto"/>
        <w:jc w:val="both"/>
        <w:rPr>
          <w:rFonts w:ascii="Arial" w:hAnsi="Arial" w:cs="Arial"/>
        </w:rPr>
      </w:pPr>
    </w:p>
    <w:p w14:paraId="071F101C" w14:textId="019AE131" w:rsidR="00921B81" w:rsidRPr="00C06EC7" w:rsidRDefault="00CB63FC" w:rsidP="00FF00AC">
      <w:pPr>
        <w:spacing w:line="360" w:lineRule="auto"/>
        <w:jc w:val="both"/>
        <w:rPr>
          <w:rFonts w:ascii="Arial" w:hAnsi="Arial" w:cs="Arial"/>
        </w:rPr>
      </w:pPr>
      <w:r w:rsidRPr="58E012CC">
        <w:rPr>
          <w:rFonts w:ascii="Arial" w:hAnsi="Arial" w:cs="Arial"/>
        </w:rPr>
        <w:lastRenderedPageBreak/>
        <w:t>Zusammengefasst wird angestrebt, „Students4Students“ zu einer wertvollen Ressource für die Studierenden der DHBW Stuttgart zu mache</w:t>
      </w:r>
      <w:r w:rsidR="00F12127">
        <w:rPr>
          <w:rFonts w:ascii="Arial" w:hAnsi="Arial" w:cs="Arial"/>
        </w:rPr>
        <w:t>n. Es soll die Möglichkeit geboten werden</w:t>
      </w:r>
      <w:r w:rsidR="002322DC" w:rsidRPr="58E012CC">
        <w:rPr>
          <w:rFonts w:ascii="Arial" w:hAnsi="Arial" w:cs="Arial"/>
        </w:rPr>
        <w:t>, das akademische Leben und persönliche</w:t>
      </w:r>
      <w:r w:rsidR="00962075" w:rsidRPr="58E012CC">
        <w:rPr>
          <w:rFonts w:ascii="Arial" w:hAnsi="Arial" w:cs="Arial"/>
        </w:rPr>
        <w:t>n</w:t>
      </w:r>
      <w:r w:rsidR="002322DC" w:rsidRPr="58E012CC">
        <w:rPr>
          <w:rFonts w:ascii="Arial" w:hAnsi="Arial" w:cs="Arial"/>
        </w:rPr>
        <w:t xml:space="preserve"> Erfahrungen der Studierenden zu bereichern</w:t>
      </w:r>
      <w:r w:rsidR="006D4FD7" w:rsidRPr="58E012CC">
        <w:rPr>
          <w:rFonts w:ascii="Arial" w:hAnsi="Arial" w:cs="Arial"/>
        </w:rPr>
        <w:t xml:space="preserve">, indem eine Plattform geschaffen wird, die auf Gemeinschaft, Austausch und Unterstützung </w:t>
      </w:r>
      <w:r w:rsidR="2EDA5BCA" w:rsidRPr="58E012CC">
        <w:rPr>
          <w:rFonts w:ascii="Arial" w:hAnsi="Arial" w:cs="Arial"/>
        </w:rPr>
        <w:t xml:space="preserve">basiert. </w:t>
      </w:r>
    </w:p>
    <w:p w14:paraId="5A4985F6" w14:textId="2784C573" w:rsidR="00355DC1" w:rsidRPr="00C06EC7" w:rsidRDefault="003C327C" w:rsidP="00FF00AC">
      <w:pPr>
        <w:pStyle w:val="berschrift1"/>
        <w:spacing w:line="360" w:lineRule="auto"/>
        <w:jc w:val="both"/>
        <w:rPr>
          <w:rFonts w:ascii="Arial" w:hAnsi="Arial" w:cs="Arial"/>
        </w:rPr>
      </w:pPr>
      <w:bookmarkStart w:id="3" w:name="_Toc149309396"/>
      <w:r w:rsidRPr="00C06EC7">
        <w:rPr>
          <w:rFonts w:ascii="Arial" w:hAnsi="Arial" w:cs="Arial"/>
        </w:rPr>
        <w:t>Lösungsstrategie</w:t>
      </w:r>
      <w:bookmarkEnd w:id="3"/>
    </w:p>
    <w:p w14:paraId="5363E885" w14:textId="447904E0" w:rsidR="00E07108" w:rsidRPr="00C06EC7" w:rsidRDefault="00AF29D3" w:rsidP="00FF00AC">
      <w:pPr>
        <w:pStyle w:val="berschrift2"/>
        <w:spacing w:line="360" w:lineRule="auto"/>
        <w:jc w:val="both"/>
        <w:rPr>
          <w:rFonts w:ascii="Arial" w:hAnsi="Arial" w:cs="Arial"/>
        </w:rPr>
      </w:pPr>
      <w:bookmarkStart w:id="4" w:name="_Toc149309397"/>
      <w:r w:rsidRPr="00C06EC7">
        <w:rPr>
          <w:rFonts w:ascii="Arial" w:hAnsi="Arial" w:cs="Arial"/>
        </w:rPr>
        <w:t>Codekonventionen</w:t>
      </w:r>
      <w:bookmarkEnd w:id="4"/>
    </w:p>
    <w:p w14:paraId="44EFF439" w14:textId="2642D8A4" w:rsidR="00AF29D3" w:rsidRPr="00C06EC7" w:rsidRDefault="00265C81" w:rsidP="00FF00AC">
      <w:pPr>
        <w:spacing w:line="360" w:lineRule="auto"/>
        <w:jc w:val="both"/>
        <w:rPr>
          <w:rFonts w:ascii="Arial" w:hAnsi="Arial" w:cs="Arial"/>
        </w:rPr>
      </w:pPr>
      <w:r>
        <w:rPr>
          <w:rFonts w:ascii="Arial" w:hAnsi="Arial" w:cs="Arial"/>
        </w:rPr>
        <w:t>Für jede Programmiersprache werden Formatregeln, sogenannte Codekonventionen, gesammelt</w:t>
      </w:r>
      <w:r w:rsidR="005C37EB">
        <w:rPr>
          <w:rFonts w:ascii="Arial" w:hAnsi="Arial" w:cs="Arial"/>
        </w:rPr>
        <w:t>,</w:t>
      </w:r>
      <w:r>
        <w:rPr>
          <w:rFonts w:ascii="Arial" w:hAnsi="Arial" w:cs="Arial"/>
        </w:rPr>
        <w:t xml:space="preserve"> um einen einheitlichen Programmierstil</w:t>
      </w:r>
      <w:r w:rsidR="00796EC8">
        <w:rPr>
          <w:rFonts w:ascii="Arial" w:hAnsi="Arial" w:cs="Arial"/>
        </w:rPr>
        <w:t xml:space="preserve"> </w:t>
      </w:r>
      <w:proofErr w:type="spellStart"/>
      <w:r w:rsidR="00796EC8">
        <w:rPr>
          <w:rFonts w:ascii="Arial" w:hAnsi="Arial" w:cs="Arial"/>
        </w:rPr>
        <w:t>beizubeihalten</w:t>
      </w:r>
      <w:proofErr w:type="spellEnd"/>
      <w:r w:rsidR="00796EC8">
        <w:rPr>
          <w:rFonts w:ascii="Arial" w:hAnsi="Arial" w:cs="Arial"/>
        </w:rPr>
        <w:t>. Dadurch entsteht ein gut strukturierter und lesbarer Code</w:t>
      </w:r>
      <w:r w:rsidR="00C43CCC">
        <w:rPr>
          <w:rFonts w:ascii="Arial" w:hAnsi="Arial" w:cs="Arial"/>
        </w:rPr>
        <w:t>.</w:t>
      </w:r>
      <w:r w:rsidR="00FA6C95" w:rsidRPr="00C06EC7">
        <w:rPr>
          <w:rFonts w:ascii="Arial" w:hAnsi="Arial" w:cs="Arial"/>
        </w:rPr>
        <w:t xml:space="preserve"> </w:t>
      </w:r>
      <w:r w:rsidR="00C43CCC">
        <w:rPr>
          <w:rFonts w:ascii="Arial" w:hAnsi="Arial" w:cs="Arial"/>
        </w:rPr>
        <w:t>Dieses Projekt</w:t>
      </w:r>
      <w:r w:rsidR="00FA6C95" w:rsidRPr="00C06EC7">
        <w:rPr>
          <w:rFonts w:ascii="Arial" w:hAnsi="Arial" w:cs="Arial"/>
        </w:rPr>
        <w:t xml:space="preserve"> nutz</w:t>
      </w:r>
      <w:r w:rsidR="00C43CCC">
        <w:rPr>
          <w:rFonts w:ascii="Arial" w:hAnsi="Arial" w:cs="Arial"/>
        </w:rPr>
        <w:t>t</w:t>
      </w:r>
      <w:r w:rsidR="00FA6C95" w:rsidRPr="00C06EC7">
        <w:rPr>
          <w:rFonts w:ascii="Arial" w:hAnsi="Arial" w:cs="Arial"/>
        </w:rPr>
        <w:t xml:space="preserve"> </w:t>
      </w:r>
      <w:r w:rsidR="00C43CCC">
        <w:rPr>
          <w:rFonts w:ascii="Arial" w:hAnsi="Arial" w:cs="Arial"/>
        </w:rPr>
        <w:t>im</w:t>
      </w:r>
      <w:r w:rsidR="00C206B8">
        <w:rPr>
          <w:rFonts w:ascii="Arial" w:hAnsi="Arial" w:cs="Arial"/>
        </w:rPr>
        <w:t xml:space="preserve"> </w:t>
      </w:r>
      <w:r w:rsidR="00FA6C95" w:rsidRPr="00C06EC7">
        <w:rPr>
          <w:rFonts w:ascii="Arial" w:hAnsi="Arial" w:cs="Arial"/>
        </w:rPr>
        <w:t xml:space="preserve">Frontend </w:t>
      </w:r>
      <w:proofErr w:type="spellStart"/>
      <w:r w:rsidR="004632FB" w:rsidRPr="00C06EC7">
        <w:rPr>
          <w:rFonts w:ascii="Arial" w:hAnsi="Arial" w:cs="Arial"/>
        </w:rPr>
        <w:t>Typescript</w:t>
      </w:r>
      <w:proofErr w:type="spellEnd"/>
      <w:r w:rsidR="004632FB" w:rsidRPr="00C06EC7">
        <w:rPr>
          <w:rFonts w:ascii="Arial" w:hAnsi="Arial" w:cs="Arial"/>
        </w:rPr>
        <w:t xml:space="preserve"> und </w:t>
      </w:r>
      <w:r w:rsidR="00C43CCC">
        <w:rPr>
          <w:rFonts w:ascii="Arial" w:hAnsi="Arial" w:cs="Arial"/>
        </w:rPr>
        <w:t>im</w:t>
      </w:r>
      <w:r w:rsidR="004632FB" w:rsidRPr="00C06EC7">
        <w:rPr>
          <w:rFonts w:ascii="Arial" w:hAnsi="Arial" w:cs="Arial"/>
        </w:rPr>
        <w:t xml:space="preserve"> Backend Python (PEP</w:t>
      </w:r>
      <w:r w:rsidR="00110E9D" w:rsidRPr="00C06EC7">
        <w:rPr>
          <w:rFonts w:ascii="Arial" w:hAnsi="Arial" w:cs="Arial"/>
        </w:rPr>
        <w:t xml:space="preserve"> 8).</w:t>
      </w:r>
      <w:r w:rsidR="005C03A7" w:rsidRPr="00C06EC7">
        <w:rPr>
          <w:rFonts w:ascii="Arial" w:hAnsi="Arial" w:cs="Arial"/>
        </w:rPr>
        <w:t xml:space="preserve"> Diese werden zunächst beschrieben und die projektrelevanten Konventionen näher betrachtet.</w:t>
      </w:r>
    </w:p>
    <w:p w14:paraId="39232FC0" w14:textId="5B49A5F7" w:rsidR="00110E9D" w:rsidRPr="00C06EC7" w:rsidRDefault="00110E9D" w:rsidP="00FF00AC">
      <w:pPr>
        <w:pStyle w:val="berschrift3"/>
        <w:spacing w:line="360" w:lineRule="auto"/>
        <w:jc w:val="both"/>
        <w:rPr>
          <w:rFonts w:ascii="Arial" w:hAnsi="Arial" w:cs="Arial"/>
        </w:rPr>
      </w:pPr>
      <w:bookmarkStart w:id="5" w:name="_Toc149309398"/>
      <w:proofErr w:type="spellStart"/>
      <w:r w:rsidRPr="00C06EC7">
        <w:rPr>
          <w:rFonts w:ascii="Arial" w:hAnsi="Arial" w:cs="Arial"/>
        </w:rPr>
        <w:t>Type</w:t>
      </w:r>
      <w:r w:rsidR="00274E16">
        <w:rPr>
          <w:rFonts w:ascii="Arial" w:hAnsi="Arial" w:cs="Arial"/>
        </w:rPr>
        <w:t>S</w:t>
      </w:r>
      <w:r w:rsidRPr="00C06EC7">
        <w:rPr>
          <w:rFonts w:ascii="Arial" w:hAnsi="Arial" w:cs="Arial"/>
        </w:rPr>
        <w:t>cipt</w:t>
      </w:r>
      <w:proofErr w:type="spellEnd"/>
      <w:r w:rsidRPr="00C06EC7">
        <w:rPr>
          <w:rFonts w:ascii="Arial" w:hAnsi="Arial" w:cs="Arial"/>
        </w:rPr>
        <w:t xml:space="preserve"> Konventionen</w:t>
      </w:r>
      <w:bookmarkEnd w:id="5"/>
      <w:ins w:id="6" w:author="de Moura Theodorakoglou, Amanda Zoe (067)" w:date="2023-12-08T14:39:00Z">
        <w:r w:rsidR="00E71A25">
          <w:rPr>
            <w:rFonts w:ascii="Arial" w:hAnsi="Arial" w:cs="Arial"/>
          </w:rPr>
          <w:t xml:space="preserve"> </w:t>
        </w:r>
      </w:ins>
    </w:p>
    <w:p w14:paraId="1DE64F0E" w14:textId="437710BB" w:rsidR="00110E9D" w:rsidRPr="00C06EC7" w:rsidRDefault="004B3A43" w:rsidP="00FF00AC">
      <w:pPr>
        <w:spacing w:line="360" w:lineRule="auto"/>
        <w:jc w:val="both"/>
        <w:rPr>
          <w:rFonts w:ascii="Arial" w:hAnsi="Arial" w:cs="Arial"/>
        </w:rPr>
      </w:pPr>
      <w:r w:rsidRPr="58E012CC">
        <w:rPr>
          <w:rFonts w:ascii="Arial" w:hAnsi="Arial" w:cs="Arial"/>
        </w:rPr>
        <w:t xml:space="preserve">Variablennamen sollen </w:t>
      </w:r>
      <w:r w:rsidR="001A7A8E" w:rsidRPr="58E012CC">
        <w:rPr>
          <w:rFonts w:ascii="Arial" w:hAnsi="Arial" w:cs="Arial"/>
        </w:rPr>
        <w:t xml:space="preserve">bedeutsam sein, also eindeutig und kontextbezogen, sowie </w:t>
      </w:r>
      <w:r w:rsidR="00673F19" w:rsidRPr="58E012CC">
        <w:rPr>
          <w:rFonts w:ascii="Arial" w:hAnsi="Arial" w:cs="Arial"/>
        </w:rPr>
        <w:t>aussprechbar</w:t>
      </w:r>
      <w:r w:rsidR="00C206B8">
        <w:rPr>
          <w:rFonts w:ascii="Arial" w:hAnsi="Arial" w:cs="Arial"/>
        </w:rPr>
        <w:t xml:space="preserve"> und</w:t>
      </w:r>
      <w:r w:rsidR="00E1300B" w:rsidRPr="58E012CC">
        <w:rPr>
          <w:rFonts w:ascii="Arial" w:hAnsi="Arial" w:cs="Arial"/>
        </w:rPr>
        <w:t xml:space="preserve"> i</w:t>
      </w:r>
      <w:r w:rsidR="00274E16">
        <w:rPr>
          <w:rFonts w:ascii="Arial" w:hAnsi="Arial" w:cs="Arial"/>
        </w:rPr>
        <w:t>n</w:t>
      </w:r>
      <w:r w:rsidR="00E1300B" w:rsidRPr="58E012CC">
        <w:rPr>
          <w:rFonts w:ascii="Arial" w:hAnsi="Arial" w:cs="Arial"/>
        </w:rPr>
        <w:t xml:space="preserve"> </w:t>
      </w:r>
      <w:proofErr w:type="spellStart"/>
      <w:r w:rsidR="2612AF28" w:rsidRPr="58E012CC">
        <w:rPr>
          <w:rFonts w:ascii="Arial" w:hAnsi="Arial" w:cs="Arial"/>
        </w:rPr>
        <w:t>C</w:t>
      </w:r>
      <w:r w:rsidR="00E1300B" w:rsidRPr="58E012CC">
        <w:rPr>
          <w:rFonts w:ascii="Arial" w:hAnsi="Arial" w:cs="Arial"/>
        </w:rPr>
        <w:t>amelCase</w:t>
      </w:r>
      <w:proofErr w:type="spellEnd"/>
      <w:r w:rsidR="00465BE5">
        <w:rPr>
          <w:rFonts w:ascii="Arial" w:hAnsi="Arial" w:cs="Arial"/>
        </w:rPr>
        <w:t>-Schreibweise</w:t>
      </w:r>
      <w:r w:rsidR="00C206B8">
        <w:rPr>
          <w:rFonts w:ascii="Arial" w:hAnsi="Arial" w:cs="Arial"/>
        </w:rPr>
        <w:t>. Hierbei sollen diese auch</w:t>
      </w:r>
      <w:r w:rsidR="00673F19" w:rsidRPr="58E012CC">
        <w:rPr>
          <w:rFonts w:ascii="Arial" w:hAnsi="Arial" w:cs="Arial"/>
        </w:rPr>
        <w:t xml:space="preserve"> </w:t>
      </w:r>
      <w:r w:rsidR="00084FB4" w:rsidRPr="58E012CC">
        <w:rPr>
          <w:rFonts w:ascii="Arial" w:hAnsi="Arial" w:cs="Arial"/>
        </w:rPr>
        <w:t>explizit</w:t>
      </w:r>
      <w:r w:rsidR="00C206B8">
        <w:rPr>
          <w:rFonts w:ascii="Arial" w:hAnsi="Arial" w:cs="Arial"/>
        </w:rPr>
        <w:t xml:space="preserve"> und auf das Nötigste beschränkt sein</w:t>
      </w:r>
      <w:r w:rsidR="00084FB4" w:rsidRPr="58E012CC">
        <w:rPr>
          <w:rFonts w:ascii="Arial" w:hAnsi="Arial" w:cs="Arial"/>
        </w:rPr>
        <w:t>. Braucht eine Variable</w:t>
      </w:r>
      <w:r w:rsidR="00503905" w:rsidRPr="58E012CC">
        <w:rPr>
          <w:rFonts w:ascii="Arial" w:hAnsi="Arial" w:cs="Arial"/>
        </w:rPr>
        <w:t xml:space="preserve"> einen Kommentar, ist es kein guter Variablenname</w:t>
      </w:r>
      <w:r w:rsidR="006E772F" w:rsidRPr="58E012CC">
        <w:rPr>
          <w:rFonts w:ascii="Arial" w:hAnsi="Arial" w:cs="Arial"/>
        </w:rPr>
        <w:t xml:space="preserve">. </w:t>
      </w:r>
      <w:r w:rsidR="00F17FCB">
        <w:rPr>
          <w:rFonts w:ascii="Arial" w:hAnsi="Arial" w:cs="Arial"/>
        </w:rPr>
        <w:t xml:space="preserve">(vgl. </w:t>
      </w:r>
      <w:proofErr w:type="spellStart"/>
      <w:r w:rsidR="00F17FCB">
        <w:rPr>
          <w:rFonts w:ascii="Arial" w:hAnsi="Arial" w:cs="Arial"/>
        </w:rPr>
        <w:t>Anchiti</w:t>
      </w:r>
      <w:proofErr w:type="spellEnd"/>
      <w:r w:rsidR="00F17FCB">
        <w:rPr>
          <w:rFonts w:ascii="Arial" w:hAnsi="Arial" w:cs="Arial"/>
        </w:rPr>
        <w:t>, 2023)</w:t>
      </w:r>
    </w:p>
    <w:p w14:paraId="23181ADC" w14:textId="50261BE1" w:rsidR="001F4B31" w:rsidRPr="00C06EC7" w:rsidRDefault="001F4B31" w:rsidP="00FF00AC">
      <w:pPr>
        <w:spacing w:line="360" w:lineRule="auto"/>
        <w:jc w:val="both"/>
        <w:rPr>
          <w:rFonts w:ascii="Arial" w:hAnsi="Arial" w:cs="Arial"/>
        </w:rPr>
      </w:pPr>
      <w:proofErr w:type="spellStart"/>
      <w:r w:rsidRPr="00C06EC7">
        <w:rPr>
          <w:rFonts w:ascii="Arial" w:hAnsi="Arial" w:cs="Arial"/>
        </w:rPr>
        <w:t>CamelCase</w:t>
      </w:r>
      <w:proofErr w:type="spellEnd"/>
      <w:r w:rsidRPr="00C06EC7">
        <w:rPr>
          <w:rFonts w:ascii="Arial" w:hAnsi="Arial" w:cs="Arial"/>
        </w:rPr>
        <w:t xml:space="preserve"> </w:t>
      </w:r>
      <w:r w:rsidR="002D12DD" w:rsidRPr="00C06EC7">
        <w:rPr>
          <w:rFonts w:ascii="Arial" w:hAnsi="Arial" w:cs="Arial"/>
        </w:rPr>
        <w:t>(</w:t>
      </w:r>
      <w:proofErr w:type="spellStart"/>
      <w:r w:rsidR="002D12DD" w:rsidRPr="00C06EC7">
        <w:rPr>
          <w:rFonts w:ascii="Arial" w:hAnsi="Arial" w:cs="Arial"/>
        </w:rPr>
        <w:t>bsp.</w:t>
      </w:r>
      <w:proofErr w:type="spellEnd"/>
      <w:r w:rsidR="002D12DD" w:rsidRPr="00C06EC7">
        <w:rPr>
          <w:rFonts w:ascii="Arial" w:hAnsi="Arial" w:cs="Arial"/>
        </w:rPr>
        <w:t xml:space="preserve"> </w:t>
      </w:r>
      <w:proofErr w:type="spellStart"/>
      <w:r w:rsidR="002D12DD" w:rsidRPr="00C06EC7">
        <w:rPr>
          <w:rFonts w:ascii="Arial" w:hAnsi="Arial" w:cs="Arial"/>
        </w:rPr>
        <w:t>hausOhneDach</w:t>
      </w:r>
      <w:proofErr w:type="spellEnd"/>
      <w:r w:rsidR="002D12DD" w:rsidRPr="00C06EC7">
        <w:rPr>
          <w:rFonts w:ascii="Arial" w:hAnsi="Arial" w:cs="Arial"/>
        </w:rPr>
        <w:t xml:space="preserve">) </w:t>
      </w:r>
      <w:r w:rsidRPr="00C06EC7">
        <w:rPr>
          <w:rFonts w:ascii="Arial" w:hAnsi="Arial" w:cs="Arial"/>
        </w:rPr>
        <w:t xml:space="preserve">soll </w:t>
      </w:r>
      <w:r w:rsidR="0042695C" w:rsidRPr="00C06EC7">
        <w:rPr>
          <w:rFonts w:ascii="Arial" w:hAnsi="Arial" w:cs="Arial"/>
        </w:rPr>
        <w:t xml:space="preserve">zusätzlich für Methoden </w:t>
      </w:r>
      <w:r w:rsidR="00D11356" w:rsidRPr="00C06EC7">
        <w:rPr>
          <w:rFonts w:ascii="Arial" w:hAnsi="Arial" w:cs="Arial"/>
        </w:rPr>
        <w:t xml:space="preserve">und Methodenparameter </w:t>
      </w:r>
      <w:r w:rsidR="00E1300B" w:rsidRPr="00C06EC7">
        <w:rPr>
          <w:rFonts w:ascii="Arial" w:hAnsi="Arial" w:cs="Arial"/>
        </w:rPr>
        <w:t>genutzt werden</w:t>
      </w:r>
      <w:r w:rsidR="00D11356" w:rsidRPr="00C06EC7">
        <w:rPr>
          <w:rFonts w:ascii="Arial" w:hAnsi="Arial" w:cs="Arial"/>
        </w:rPr>
        <w:t xml:space="preserve">, </w:t>
      </w:r>
      <w:proofErr w:type="spellStart"/>
      <w:r w:rsidR="00D11356" w:rsidRPr="00C06EC7">
        <w:rPr>
          <w:rFonts w:ascii="Arial" w:hAnsi="Arial" w:cs="Arial"/>
        </w:rPr>
        <w:t>PascalCase</w:t>
      </w:r>
      <w:proofErr w:type="spellEnd"/>
      <w:r w:rsidR="00BA27DA" w:rsidRPr="00C06EC7">
        <w:rPr>
          <w:rFonts w:ascii="Arial" w:hAnsi="Arial" w:cs="Arial"/>
        </w:rPr>
        <w:t xml:space="preserve"> (</w:t>
      </w:r>
      <w:proofErr w:type="spellStart"/>
      <w:r w:rsidR="00BA27DA" w:rsidRPr="00C06EC7">
        <w:rPr>
          <w:rFonts w:ascii="Arial" w:hAnsi="Arial" w:cs="Arial"/>
        </w:rPr>
        <w:t>bsp.</w:t>
      </w:r>
      <w:proofErr w:type="spellEnd"/>
      <w:r w:rsidR="00BA27DA" w:rsidRPr="00C06EC7">
        <w:rPr>
          <w:rFonts w:ascii="Arial" w:hAnsi="Arial" w:cs="Arial"/>
        </w:rPr>
        <w:t xml:space="preserve"> </w:t>
      </w:r>
      <w:proofErr w:type="spellStart"/>
      <w:r w:rsidR="002D12DD" w:rsidRPr="00C06EC7">
        <w:rPr>
          <w:rFonts w:ascii="Arial" w:hAnsi="Arial" w:cs="Arial"/>
        </w:rPr>
        <w:t>HausMitDach</w:t>
      </w:r>
      <w:proofErr w:type="spellEnd"/>
      <w:r w:rsidR="002D12DD" w:rsidRPr="00C06EC7">
        <w:rPr>
          <w:rFonts w:ascii="Arial" w:hAnsi="Arial" w:cs="Arial"/>
        </w:rPr>
        <w:t>)</w:t>
      </w:r>
      <w:r w:rsidR="00B6276E" w:rsidRPr="00C06EC7">
        <w:rPr>
          <w:rFonts w:ascii="Arial" w:hAnsi="Arial" w:cs="Arial"/>
        </w:rPr>
        <w:t xml:space="preserve"> für Klassen- und Interfacenamen</w:t>
      </w:r>
      <w:r w:rsidR="00024CAC" w:rsidRPr="00C06EC7">
        <w:rPr>
          <w:rFonts w:ascii="Arial" w:hAnsi="Arial" w:cs="Arial"/>
        </w:rPr>
        <w:t xml:space="preserve">. </w:t>
      </w:r>
      <w:proofErr w:type="spellStart"/>
      <w:r w:rsidR="00024CAC" w:rsidRPr="00C06EC7">
        <w:rPr>
          <w:rFonts w:ascii="Arial" w:hAnsi="Arial" w:cs="Arial"/>
        </w:rPr>
        <w:t>Booleans</w:t>
      </w:r>
      <w:proofErr w:type="spellEnd"/>
      <w:r w:rsidR="00024CAC" w:rsidRPr="00C06EC7">
        <w:rPr>
          <w:rFonts w:ascii="Arial" w:hAnsi="Arial" w:cs="Arial"/>
        </w:rPr>
        <w:t xml:space="preserve"> sollen </w:t>
      </w:r>
      <w:r w:rsidR="008C1761" w:rsidRPr="00C06EC7">
        <w:rPr>
          <w:rFonts w:ascii="Arial" w:hAnsi="Arial" w:cs="Arial"/>
        </w:rPr>
        <w:t xml:space="preserve">nicht negativ benannt werden und </w:t>
      </w:r>
      <w:r w:rsidR="000F4ACC" w:rsidRPr="00C06EC7">
        <w:rPr>
          <w:rFonts w:ascii="Arial" w:hAnsi="Arial" w:cs="Arial"/>
        </w:rPr>
        <w:t>ein Präfix</w:t>
      </w:r>
      <w:r w:rsidR="00A26A8A" w:rsidRPr="00C06EC7">
        <w:rPr>
          <w:rFonts w:ascii="Arial" w:hAnsi="Arial" w:cs="Arial"/>
        </w:rPr>
        <w:t xml:space="preserve"> wie </w:t>
      </w:r>
      <w:proofErr w:type="spellStart"/>
      <w:r w:rsidR="00A26A8A" w:rsidRPr="00C06EC7">
        <w:rPr>
          <w:rFonts w:ascii="Arial" w:hAnsi="Arial" w:cs="Arial"/>
        </w:rPr>
        <w:t>is</w:t>
      </w:r>
      <w:proofErr w:type="spellEnd"/>
      <w:r w:rsidR="00A26A8A" w:rsidRPr="00C06EC7">
        <w:rPr>
          <w:rFonts w:ascii="Arial" w:hAnsi="Arial" w:cs="Arial"/>
        </w:rPr>
        <w:t xml:space="preserve">, </w:t>
      </w:r>
      <w:proofErr w:type="spellStart"/>
      <w:r w:rsidR="00A26A8A" w:rsidRPr="00C06EC7">
        <w:rPr>
          <w:rFonts w:ascii="Arial" w:hAnsi="Arial" w:cs="Arial"/>
        </w:rPr>
        <w:t>are</w:t>
      </w:r>
      <w:proofErr w:type="spellEnd"/>
      <w:r w:rsidR="00A26A8A" w:rsidRPr="00C06EC7">
        <w:rPr>
          <w:rFonts w:ascii="Arial" w:hAnsi="Arial" w:cs="Arial"/>
        </w:rPr>
        <w:t xml:space="preserve"> oder </w:t>
      </w:r>
      <w:proofErr w:type="spellStart"/>
      <w:r w:rsidR="00A26A8A" w:rsidRPr="00C06EC7">
        <w:rPr>
          <w:rFonts w:ascii="Arial" w:hAnsi="Arial" w:cs="Arial"/>
        </w:rPr>
        <w:t>has</w:t>
      </w:r>
      <w:proofErr w:type="spellEnd"/>
      <w:r w:rsidR="00A26A8A" w:rsidRPr="00C06EC7">
        <w:rPr>
          <w:rFonts w:ascii="Arial" w:hAnsi="Arial" w:cs="Arial"/>
        </w:rPr>
        <w:t xml:space="preserve"> nutzen, </w:t>
      </w:r>
      <w:r w:rsidR="00406B7A" w:rsidRPr="00C06EC7">
        <w:rPr>
          <w:rFonts w:ascii="Arial" w:hAnsi="Arial" w:cs="Arial"/>
        </w:rPr>
        <w:t>wodurch</w:t>
      </w:r>
      <w:r w:rsidR="008F1C74" w:rsidRPr="00C06EC7">
        <w:rPr>
          <w:rFonts w:ascii="Arial" w:hAnsi="Arial" w:cs="Arial"/>
        </w:rPr>
        <w:t xml:space="preserve"> de</w:t>
      </w:r>
      <w:r w:rsidR="00406B7A" w:rsidRPr="00C06EC7">
        <w:rPr>
          <w:rFonts w:ascii="Arial" w:hAnsi="Arial" w:cs="Arial"/>
        </w:rPr>
        <w:t>r</w:t>
      </w:r>
      <w:r w:rsidR="008F1C74" w:rsidRPr="00C06EC7">
        <w:rPr>
          <w:rFonts w:ascii="Arial" w:hAnsi="Arial" w:cs="Arial"/>
        </w:rPr>
        <w:t xml:space="preserve"> Datentyp eindeutig </w:t>
      </w:r>
      <w:r w:rsidR="00207DA9" w:rsidRPr="00C06EC7">
        <w:rPr>
          <w:rFonts w:ascii="Arial" w:hAnsi="Arial" w:cs="Arial"/>
        </w:rPr>
        <w:t xml:space="preserve">für andere Entwickler </w:t>
      </w:r>
      <w:r w:rsidR="008F1C74" w:rsidRPr="00C06EC7">
        <w:rPr>
          <w:rFonts w:ascii="Arial" w:hAnsi="Arial" w:cs="Arial"/>
        </w:rPr>
        <w:t>hervor</w:t>
      </w:r>
      <w:r w:rsidR="00207DA9" w:rsidRPr="00C06EC7">
        <w:rPr>
          <w:rFonts w:ascii="Arial" w:hAnsi="Arial" w:cs="Arial"/>
        </w:rPr>
        <w:t>ge</w:t>
      </w:r>
      <w:r w:rsidR="008F1C74" w:rsidRPr="00C06EC7">
        <w:rPr>
          <w:rFonts w:ascii="Arial" w:hAnsi="Arial" w:cs="Arial"/>
        </w:rPr>
        <w:t>h</w:t>
      </w:r>
      <w:r w:rsidR="00207DA9" w:rsidRPr="00C06EC7">
        <w:rPr>
          <w:rFonts w:ascii="Arial" w:hAnsi="Arial" w:cs="Arial"/>
        </w:rPr>
        <w:t>o</w:t>
      </w:r>
      <w:r w:rsidR="008F1C74" w:rsidRPr="00C06EC7">
        <w:rPr>
          <w:rFonts w:ascii="Arial" w:hAnsi="Arial" w:cs="Arial"/>
        </w:rPr>
        <w:t>b</w:t>
      </w:r>
      <w:r w:rsidR="00207DA9" w:rsidRPr="00C06EC7">
        <w:rPr>
          <w:rFonts w:ascii="Arial" w:hAnsi="Arial" w:cs="Arial"/>
        </w:rPr>
        <w:t>en wird</w:t>
      </w:r>
      <w:r w:rsidR="008F1C74" w:rsidRPr="00C06EC7">
        <w:rPr>
          <w:rFonts w:ascii="Arial" w:hAnsi="Arial" w:cs="Arial"/>
        </w:rPr>
        <w:t>.</w:t>
      </w:r>
      <w:r w:rsidR="000F4ACC" w:rsidRPr="00C06EC7">
        <w:rPr>
          <w:rFonts w:ascii="Arial" w:hAnsi="Arial" w:cs="Arial"/>
        </w:rPr>
        <w:t xml:space="preserve"> </w:t>
      </w:r>
      <w:r w:rsidR="00564CBA" w:rsidRPr="00C06EC7">
        <w:rPr>
          <w:rFonts w:ascii="Arial" w:hAnsi="Arial" w:cs="Arial"/>
        </w:rPr>
        <w:t>Bezüglich de</w:t>
      </w:r>
      <w:r w:rsidR="00207DA9" w:rsidRPr="00C06EC7">
        <w:rPr>
          <w:rFonts w:ascii="Arial" w:hAnsi="Arial" w:cs="Arial"/>
        </w:rPr>
        <w:t>r</w:t>
      </w:r>
      <w:r w:rsidR="00564CBA" w:rsidRPr="00C06EC7">
        <w:rPr>
          <w:rFonts w:ascii="Arial" w:hAnsi="Arial" w:cs="Arial"/>
        </w:rPr>
        <w:t xml:space="preserve"> Klammern gilt das Gebot OTBS (</w:t>
      </w:r>
      <w:proofErr w:type="spellStart"/>
      <w:r w:rsidR="00564CBA" w:rsidRPr="00C06EC7">
        <w:rPr>
          <w:rFonts w:ascii="Arial" w:hAnsi="Arial" w:cs="Arial"/>
        </w:rPr>
        <w:t>one</w:t>
      </w:r>
      <w:proofErr w:type="spellEnd"/>
      <w:r w:rsidR="00564CBA" w:rsidRPr="00C06EC7">
        <w:rPr>
          <w:rFonts w:ascii="Arial" w:hAnsi="Arial" w:cs="Arial"/>
        </w:rPr>
        <w:t xml:space="preserve"> </w:t>
      </w:r>
      <w:proofErr w:type="spellStart"/>
      <w:r w:rsidR="00564CBA" w:rsidRPr="00C06EC7">
        <w:rPr>
          <w:rFonts w:ascii="Arial" w:hAnsi="Arial" w:cs="Arial"/>
        </w:rPr>
        <w:t>true</w:t>
      </w:r>
      <w:proofErr w:type="spellEnd"/>
      <w:r w:rsidR="00564CBA" w:rsidRPr="00C06EC7">
        <w:rPr>
          <w:rFonts w:ascii="Arial" w:hAnsi="Arial" w:cs="Arial"/>
        </w:rPr>
        <w:t xml:space="preserve"> </w:t>
      </w:r>
      <w:proofErr w:type="spellStart"/>
      <w:r w:rsidR="00564CBA" w:rsidRPr="00C06EC7">
        <w:rPr>
          <w:rFonts w:ascii="Arial" w:hAnsi="Arial" w:cs="Arial"/>
        </w:rPr>
        <w:t>brace</w:t>
      </w:r>
      <w:proofErr w:type="spellEnd"/>
      <w:r w:rsidR="00564CBA" w:rsidRPr="00C06EC7">
        <w:rPr>
          <w:rFonts w:ascii="Arial" w:hAnsi="Arial" w:cs="Arial"/>
        </w:rPr>
        <w:t xml:space="preserve"> style)</w:t>
      </w:r>
      <w:r w:rsidR="00E64295">
        <w:rPr>
          <w:rFonts w:ascii="Arial" w:hAnsi="Arial" w:cs="Arial"/>
        </w:rPr>
        <w:t xml:space="preserve">, also, dass die zusammengehörigen Klammern auf </w:t>
      </w:r>
      <w:r w:rsidR="00F17FCB">
        <w:rPr>
          <w:rFonts w:ascii="Arial" w:hAnsi="Arial" w:cs="Arial"/>
        </w:rPr>
        <w:t>derselben</w:t>
      </w:r>
      <w:r w:rsidR="00E64295">
        <w:rPr>
          <w:rFonts w:ascii="Arial" w:hAnsi="Arial" w:cs="Arial"/>
        </w:rPr>
        <w:t xml:space="preserve"> vertikalen Ebene stehen.</w:t>
      </w:r>
    </w:p>
    <w:p w14:paraId="4B70CA2B" w14:textId="164B4D77" w:rsidR="00A444E9" w:rsidRPr="00C06EC7" w:rsidRDefault="00A444E9" w:rsidP="00FF00AC">
      <w:pPr>
        <w:spacing w:line="360" w:lineRule="auto"/>
        <w:jc w:val="both"/>
        <w:rPr>
          <w:rFonts w:ascii="Arial" w:hAnsi="Arial" w:cs="Arial"/>
        </w:rPr>
      </w:pPr>
      <w:r w:rsidRPr="00C06EC7">
        <w:rPr>
          <w:rFonts w:ascii="Arial" w:hAnsi="Arial" w:cs="Arial"/>
        </w:rPr>
        <w:t>Kommentare sollen nur wenn nötig au</w:t>
      </w:r>
      <w:r w:rsidR="0005511B" w:rsidRPr="00C06EC7">
        <w:rPr>
          <w:rFonts w:ascii="Arial" w:hAnsi="Arial" w:cs="Arial"/>
        </w:rPr>
        <w:t>ftreten</w:t>
      </w:r>
      <w:r w:rsidR="00180BB9">
        <w:rPr>
          <w:rFonts w:ascii="Arial" w:hAnsi="Arial" w:cs="Arial"/>
        </w:rPr>
        <w:t xml:space="preserve"> und</w:t>
      </w:r>
      <w:r w:rsidR="0005511B" w:rsidRPr="00C06EC7">
        <w:rPr>
          <w:rFonts w:ascii="Arial" w:hAnsi="Arial" w:cs="Arial"/>
        </w:rPr>
        <w:t xml:space="preserve"> im Normalfall sollte der Code für sich selbst sprechen. Wenn ein Kommentar geschrieben wird, dann </w:t>
      </w:r>
      <w:r w:rsidR="00F34C7F" w:rsidRPr="00C06EC7">
        <w:rPr>
          <w:rFonts w:ascii="Arial" w:hAnsi="Arial" w:cs="Arial"/>
        </w:rPr>
        <w:t>wird dies auf Englisch gemacht</w:t>
      </w:r>
      <w:r w:rsidR="00DC4168" w:rsidRPr="00C06EC7">
        <w:rPr>
          <w:rFonts w:ascii="Arial" w:hAnsi="Arial" w:cs="Arial"/>
        </w:rPr>
        <w:t xml:space="preserve"> und mit einem Leerzeichen vor dem Text. Offensichtlich sollen keine leeren Kommentare existieren.</w:t>
      </w:r>
      <w:r w:rsidR="00DC7914" w:rsidRPr="00C06EC7">
        <w:rPr>
          <w:rFonts w:ascii="Arial" w:hAnsi="Arial" w:cs="Arial"/>
        </w:rPr>
        <w:t xml:space="preserve"> Diese </w:t>
      </w:r>
      <w:r w:rsidR="003F7112" w:rsidRPr="00C06EC7">
        <w:rPr>
          <w:rFonts w:ascii="Arial" w:hAnsi="Arial" w:cs="Arial"/>
        </w:rPr>
        <w:t>erfolgen dann</w:t>
      </w:r>
      <w:r w:rsidR="00DC7914" w:rsidRPr="00C06EC7">
        <w:rPr>
          <w:rFonts w:ascii="Arial" w:hAnsi="Arial" w:cs="Arial"/>
        </w:rPr>
        <w:t xml:space="preserve"> immer vor Methoden, d</w:t>
      </w:r>
      <w:r w:rsidR="00465BE5">
        <w:rPr>
          <w:rFonts w:ascii="Arial" w:hAnsi="Arial" w:cs="Arial"/>
        </w:rPr>
        <w:t>.</w:t>
      </w:r>
      <w:r w:rsidR="00DC7914" w:rsidRPr="00C06EC7">
        <w:rPr>
          <w:rFonts w:ascii="Arial" w:hAnsi="Arial" w:cs="Arial"/>
        </w:rPr>
        <w:t xml:space="preserve">h. </w:t>
      </w:r>
      <w:r w:rsidR="002E5B81" w:rsidRPr="00C06EC7">
        <w:rPr>
          <w:rFonts w:ascii="Arial" w:hAnsi="Arial" w:cs="Arial"/>
        </w:rPr>
        <w:t>außerhalb geschweifter Klammer</w:t>
      </w:r>
      <w:r w:rsidR="003F7112" w:rsidRPr="00C06EC7">
        <w:rPr>
          <w:rFonts w:ascii="Arial" w:hAnsi="Arial" w:cs="Arial"/>
        </w:rPr>
        <w:t>n</w:t>
      </w:r>
      <w:r w:rsidR="002E5B81" w:rsidRPr="00C06EC7">
        <w:rPr>
          <w:rFonts w:ascii="Arial" w:hAnsi="Arial" w:cs="Arial"/>
        </w:rPr>
        <w:t>.</w:t>
      </w:r>
    </w:p>
    <w:p w14:paraId="47400372" w14:textId="056EA4F2" w:rsidR="002E5B81" w:rsidRPr="00C06EC7" w:rsidRDefault="00CC621F" w:rsidP="00FF00AC">
      <w:pPr>
        <w:pStyle w:val="berschrift3"/>
        <w:spacing w:line="360" w:lineRule="auto"/>
        <w:jc w:val="both"/>
        <w:rPr>
          <w:rFonts w:ascii="Arial" w:hAnsi="Arial" w:cs="Arial"/>
        </w:rPr>
      </w:pPr>
      <w:bookmarkStart w:id="7" w:name="_Toc149309399"/>
      <w:r w:rsidRPr="00C06EC7">
        <w:rPr>
          <w:rFonts w:ascii="Arial" w:hAnsi="Arial" w:cs="Arial"/>
        </w:rPr>
        <w:t>Python Konventionen</w:t>
      </w:r>
      <w:bookmarkEnd w:id="7"/>
    </w:p>
    <w:p w14:paraId="56B8BB2D" w14:textId="0D84DEAD" w:rsidR="00CC621F" w:rsidRPr="00C06EC7" w:rsidRDefault="0006431C" w:rsidP="00FF00AC">
      <w:pPr>
        <w:spacing w:line="360" w:lineRule="auto"/>
        <w:jc w:val="both"/>
        <w:rPr>
          <w:rFonts w:ascii="Arial" w:hAnsi="Arial" w:cs="Arial"/>
        </w:rPr>
      </w:pPr>
      <w:r w:rsidRPr="00C06EC7">
        <w:rPr>
          <w:rFonts w:ascii="Arial" w:hAnsi="Arial" w:cs="Arial"/>
        </w:rPr>
        <w:t xml:space="preserve">„Konsistenz </w:t>
      </w:r>
      <w:r w:rsidR="007969B6" w:rsidRPr="00C06EC7">
        <w:rPr>
          <w:rFonts w:ascii="Arial" w:hAnsi="Arial" w:cs="Arial"/>
        </w:rPr>
        <w:t>mit dem Style Guide ist wichtig. Konsistenz innerhalb eines Projekts ist wichtiger. Konsistenz</w:t>
      </w:r>
      <w:r w:rsidR="00CE0C7E" w:rsidRPr="00C06EC7">
        <w:rPr>
          <w:rFonts w:ascii="Arial" w:hAnsi="Arial" w:cs="Arial"/>
        </w:rPr>
        <w:t xml:space="preserve"> innerhalb eines Moduls oder einer Funktion ist am wichtigsten.“</w:t>
      </w:r>
      <w:r w:rsidR="00FC512B">
        <w:rPr>
          <w:rFonts w:ascii="Arial" w:hAnsi="Arial" w:cs="Arial"/>
        </w:rPr>
        <w:t xml:space="preserve"> (vgl. van Rossum</w:t>
      </w:r>
      <w:r w:rsidR="00F45B65">
        <w:rPr>
          <w:rFonts w:ascii="Arial" w:hAnsi="Arial" w:cs="Arial"/>
        </w:rPr>
        <w:t>,</w:t>
      </w:r>
      <w:r w:rsidR="00FC512B">
        <w:rPr>
          <w:rFonts w:ascii="Arial" w:hAnsi="Arial" w:cs="Arial"/>
        </w:rPr>
        <w:t xml:space="preserve"> 2001)</w:t>
      </w:r>
    </w:p>
    <w:p w14:paraId="7733F06D" w14:textId="7C8DC9A0" w:rsidR="00FF00AC" w:rsidRDefault="00AE0CBD" w:rsidP="00FF00AC">
      <w:pPr>
        <w:spacing w:line="360" w:lineRule="auto"/>
        <w:jc w:val="both"/>
        <w:rPr>
          <w:rFonts w:ascii="Arial" w:hAnsi="Arial" w:cs="Arial"/>
        </w:rPr>
      </w:pPr>
      <w:r w:rsidRPr="00C06EC7">
        <w:rPr>
          <w:rFonts w:ascii="Arial" w:hAnsi="Arial" w:cs="Arial"/>
        </w:rPr>
        <w:t xml:space="preserve">Zunächst </w:t>
      </w:r>
      <w:r w:rsidR="00342461" w:rsidRPr="00C06EC7">
        <w:rPr>
          <w:rFonts w:ascii="Arial" w:hAnsi="Arial" w:cs="Arial"/>
        </w:rPr>
        <w:t xml:space="preserve">wird Fokus auf das Code Layout gelegt. </w:t>
      </w:r>
      <w:r w:rsidR="00E35D10" w:rsidRPr="00C06EC7">
        <w:rPr>
          <w:rFonts w:ascii="Arial" w:hAnsi="Arial" w:cs="Arial"/>
        </w:rPr>
        <w:t xml:space="preserve">Hier sollen </w:t>
      </w:r>
      <w:r w:rsidR="002520FA" w:rsidRPr="00C06EC7">
        <w:rPr>
          <w:rFonts w:ascii="Arial" w:hAnsi="Arial" w:cs="Arial"/>
        </w:rPr>
        <w:t xml:space="preserve">Argumente oder Parameter, die in die nächste Zeile </w:t>
      </w:r>
      <w:r w:rsidR="00E92BB3">
        <w:rPr>
          <w:rFonts w:ascii="Arial" w:hAnsi="Arial" w:cs="Arial"/>
        </w:rPr>
        <w:t>gelangen</w:t>
      </w:r>
      <w:r w:rsidR="002520FA" w:rsidRPr="00C06EC7">
        <w:rPr>
          <w:rFonts w:ascii="Arial" w:hAnsi="Arial" w:cs="Arial"/>
        </w:rPr>
        <w:t xml:space="preserve">, einen </w:t>
      </w:r>
      <w:r w:rsidR="00540B09" w:rsidRPr="00C06EC7">
        <w:rPr>
          <w:rFonts w:ascii="Arial" w:hAnsi="Arial" w:cs="Arial"/>
        </w:rPr>
        <w:t xml:space="preserve">Unterschied von 4 Leerzeichen zu dem Rest haben. Des Weiteren </w:t>
      </w:r>
      <w:r w:rsidR="007A1FD6" w:rsidRPr="00C06EC7">
        <w:rPr>
          <w:rFonts w:ascii="Arial" w:hAnsi="Arial" w:cs="Arial"/>
        </w:rPr>
        <w:t>sollen Argumente immer i</w:t>
      </w:r>
      <w:r w:rsidR="00934ACE" w:rsidRPr="00C06EC7">
        <w:rPr>
          <w:rFonts w:ascii="Arial" w:hAnsi="Arial" w:cs="Arial"/>
        </w:rPr>
        <w:t>n einer</w:t>
      </w:r>
      <w:r w:rsidR="007A1FD6" w:rsidRPr="00C06EC7">
        <w:rPr>
          <w:rFonts w:ascii="Arial" w:hAnsi="Arial" w:cs="Arial"/>
        </w:rPr>
        <w:t xml:space="preserve"> vertikalen </w:t>
      </w:r>
      <w:r w:rsidR="00934ACE" w:rsidRPr="00C06EC7">
        <w:rPr>
          <w:rFonts w:ascii="Arial" w:hAnsi="Arial" w:cs="Arial"/>
        </w:rPr>
        <w:t>Ausrichtung mit den übergeordneten Argumenten stehen.</w:t>
      </w:r>
      <w:r w:rsidR="00730FBB" w:rsidRPr="00C06EC7">
        <w:rPr>
          <w:rFonts w:ascii="Arial" w:hAnsi="Arial" w:cs="Arial"/>
        </w:rPr>
        <w:t xml:space="preserve"> </w:t>
      </w:r>
    </w:p>
    <w:p w14:paraId="080DBC43" w14:textId="5F03D44F" w:rsidR="005C3DFD" w:rsidRPr="00C06EC7" w:rsidRDefault="005C3DFD" w:rsidP="00FF00AC">
      <w:pPr>
        <w:spacing w:line="360" w:lineRule="auto"/>
        <w:jc w:val="both"/>
        <w:rPr>
          <w:rFonts w:ascii="Arial" w:hAnsi="Arial" w:cs="Arial"/>
        </w:rPr>
      </w:pPr>
      <w:r w:rsidRPr="00C06EC7">
        <w:rPr>
          <w:rFonts w:ascii="Arial" w:hAnsi="Arial" w:cs="Arial"/>
        </w:rPr>
        <w:lastRenderedPageBreak/>
        <w:t xml:space="preserve">Top-level Funktionen und Klassendefinitionen sollen mit </w:t>
      </w:r>
      <w:r w:rsidR="00893C7C" w:rsidRPr="00C06EC7">
        <w:rPr>
          <w:rFonts w:ascii="Arial" w:hAnsi="Arial" w:cs="Arial"/>
        </w:rPr>
        <w:t xml:space="preserve">zwei leeren Zeilen umgeben sein, Methodendefinitionen innerhalb einer Klasse mit </w:t>
      </w:r>
      <w:r w:rsidR="00504AA2" w:rsidRPr="00C06EC7">
        <w:rPr>
          <w:rFonts w:ascii="Arial" w:hAnsi="Arial" w:cs="Arial"/>
        </w:rPr>
        <w:t>e</w:t>
      </w:r>
      <w:r w:rsidR="00893C7C" w:rsidRPr="00C06EC7">
        <w:rPr>
          <w:rFonts w:ascii="Arial" w:hAnsi="Arial" w:cs="Arial"/>
        </w:rPr>
        <w:t xml:space="preserve">iner. </w:t>
      </w:r>
      <w:r w:rsidR="00F42FC0" w:rsidRPr="00C06EC7">
        <w:rPr>
          <w:rFonts w:ascii="Arial" w:hAnsi="Arial" w:cs="Arial"/>
        </w:rPr>
        <w:t xml:space="preserve">Zusätzlich sollen alle Identifier </w:t>
      </w:r>
      <w:r w:rsidR="006443E8" w:rsidRPr="00C06EC7">
        <w:rPr>
          <w:rFonts w:ascii="Arial" w:hAnsi="Arial" w:cs="Arial"/>
        </w:rPr>
        <w:t>ASCII-</w:t>
      </w:r>
      <w:proofErr w:type="spellStart"/>
      <w:r w:rsidR="006443E8" w:rsidRPr="00C06EC7">
        <w:rPr>
          <w:rFonts w:ascii="Arial" w:hAnsi="Arial" w:cs="Arial"/>
        </w:rPr>
        <w:t>only</w:t>
      </w:r>
      <w:proofErr w:type="spellEnd"/>
      <w:r w:rsidR="006443E8" w:rsidRPr="00C06EC7">
        <w:rPr>
          <w:rFonts w:ascii="Arial" w:hAnsi="Arial" w:cs="Arial"/>
        </w:rPr>
        <w:t xml:space="preserve"> Identifier nutzen und auf Englisch formuliert sein.</w:t>
      </w:r>
      <w:r w:rsidR="00B049A2" w:rsidRPr="00C06EC7">
        <w:rPr>
          <w:rFonts w:ascii="Arial" w:hAnsi="Arial" w:cs="Arial"/>
        </w:rPr>
        <w:t xml:space="preserve"> Imports </w:t>
      </w:r>
      <w:r w:rsidR="00E85D23" w:rsidRPr="00C06EC7">
        <w:rPr>
          <w:rFonts w:ascii="Arial" w:hAnsi="Arial" w:cs="Arial"/>
        </w:rPr>
        <w:t xml:space="preserve">sind auf separate Zeilen zu </w:t>
      </w:r>
      <w:r w:rsidR="00A4520E" w:rsidRPr="00C06EC7">
        <w:rPr>
          <w:rFonts w:ascii="Arial" w:hAnsi="Arial" w:cs="Arial"/>
        </w:rPr>
        <w:t xml:space="preserve">initiieren. </w:t>
      </w:r>
      <w:r w:rsidR="00A2028B" w:rsidRPr="00C06EC7">
        <w:rPr>
          <w:rFonts w:ascii="Arial" w:hAnsi="Arial" w:cs="Arial"/>
        </w:rPr>
        <w:t>Des Weiteren</w:t>
      </w:r>
      <w:r w:rsidR="00410026" w:rsidRPr="00C06EC7">
        <w:rPr>
          <w:rFonts w:ascii="Arial" w:hAnsi="Arial" w:cs="Arial"/>
        </w:rPr>
        <w:t xml:space="preserve"> sind single- und double-</w:t>
      </w:r>
      <w:proofErr w:type="spellStart"/>
      <w:r w:rsidR="00410026" w:rsidRPr="00C06EC7">
        <w:rPr>
          <w:rFonts w:ascii="Arial" w:hAnsi="Arial" w:cs="Arial"/>
        </w:rPr>
        <w:t>quoted</w:t>
      </w:r>
      <w:proofErr w:type="spellEnd"/>
      <w:r w:rsidR="00410026" w:rsidRPr="00C06EC7">
        <w:rPr>
          <w:rFonts w:ascii="Arial" w:hAnsi="Arial" w:cs="Arial"/>
        </w:rPr>
        <w:t xml:space="preserve"> Strings in Python gleichgestellt. </w:t>
      </w:r>
    </w:p>
    <w:p w14:paraId="4D2CD0C6" w14:textId="39BB84B8" w:rsidR="00311381" w:rsidRPr="00C06EC7" w:rsidRDefault="00DF54E0" w:rsidP="00FF00AC">
      <w:pPr>
        <w:spacing w:line="360" w:lineRule="auto"/>
        <w:jc w:val="both"/>
        <w:rPr>
          <w:rFonts w:ascii="Arial" w:hAnsi="Arial" w:cs="Arial"/>
        </w:rPr>
      </w:pPr>
      <w:r>
        <w:rPr>
          <w:rFonts w:ascii="Arial" w:hAnsi="Arial" w:cs="Arial"/>
        </w:rPr>
        <w:t>Kommentare bestehen in PEP8</w:t>
      </w:r>
      <w:r w:rsidR="0068380F">
        <w:rPr>
          <w:rFonts w:ascii="Arial" w:hAnsi="Arial" w:cs="Arial"/>
        </w:rPr>
        <w:t xml:space="preserve"> aus ganzen englischen Sätzen, wobei das erste Wort großgeschrieben wird (außer es ist ein Identifier)</w:t>
      </w:r>
      <w:r w:rsidR="00790FF1">
        <w:rPr>
          <w:rFonts w:ascii="Arial" w:hAnsi="Arial" w:cs="Arial"/>
        </w:rPr>
        <w:t>.</w:t>
      </w:r>
      <w:r w:rsidR="00831677" w:rsidRPr="00C06EC7">
        <w:rPr>
          <w:rFonts w:ascii="Arial" w:hAnsi="Arial" w:cs="Arial"/>
        </w:rPr>
        <w:t xml:space="preserve"> </w:t>
      </w:r>
      <w:proofErr w:type="spellStart"/>
      <w:r w:rsidR="00831677" w:rsidRPr="00C06EC7">
        <w:rPr>
          <w:rFonts w:ascii="Arial" w:hAnsi="Arial" w:cs="Arial"/>
        </w:rPr>
        <w:t>Docstrings</w:t>
      </w:r>
      <w:proofErr w:type="spellEnd"/>
      <w:r w:rsidR="00831677" w:rsidRPr="00C06EC7">
        <w:rPr>
          <w:rFonts w:ascii="Arial" w:hAnsi="Arial" w:cs="Arial"/>
        </w:rPr>
        <w:t xml:space="preserve"> werden nicht weiter berücksichtigt.</w:t>
      </w:r>
    </w:p>
    <w:p w14:paraId="2ABBFEB7" w14:textId="31BB3B02" w:rsidR="00831677" w:rsidRPr="00C06EC7" w:rsidRDefault="00224954" w:rsidP="00FF00AC">
      <w:pPr>
        <w:spacing w:line="360" w:lineRule="auto"/>
        <w:jc w:val="both"/>
        <w:rPr>
          <w:rFonts w:ascii="Arial" w:hAnsi="Arial" w:cs="Arial"/>
        </w:rPr>
      </w:pPr>
      <w:r w:rsidRPr="00C06EC7">
        <w:rPr>
          <w:rFonts w:ascii="Arial" w:hAnsi="Arial" w:cs="Arial"/>
        </w:rPr>
        <w:t>Pakete und Module sollen kurze, kleingeschriebene Namen haben</w:t>
      </w:r>
      <w:r w:rsidR="0036334A" w:rsidRPr="00C06EC7">
        <w:rPr>
          <w:rFonts w:ascii="Arial" w:hAnsi="Arial" w:cs="Arial"/>
        </w:rPr>
        <w:t xml:space="preserve">. Unterstriche können bei Modulen für erhöhte Lesbarkeit genutzt werden, bei Paketen </w:t>
      </w:r>
      <w:r w:rsidR="00055FCF" w:rsidRPr="00C06EC7">
        <w:rPr>
          <w:rFonts w:ascii="Arial" w:hAnsi="Arial" w:cs="Arial"/>
        </w:rPr>
        <w:t xml:space="preserve">wird das nicht empfohlen. Klassennamen </w:t>
      </w:r>
      <w:r w:rsidR="00BA27DA" w:rsidRPr="00C06EC7">
        <w:rPr>
          <w:rFonts w:ascii="Arial" w:hAnsi="Arial" w:cs="Arial"/>
        </w:rPr>
        <w:t xml:space="preserve">sollen in </w:t>
      </w:r>
      <w:proofErr w:type="spellStart"/>
      <w:r w:rsidR="00115BFF" w:rsidRPr="00C06EC7">
        <w:rPr>
          <w:rFonts w:ascii="Arial" w:hAnsi="Arial" w:cs="Arial"/>
        </w:rPr>
        <w:t>CapWords</w:t>
      </w:r>
      <w:proofErr w:type="spellEnd"/>
      <w:r w:rsidR="00115BFF" w:rsidRPr="00C06EC7">
        <w:rPr>
          <w:rFonts w:ascii="Arial" w:hAnsi="Arial" w:cs="Arial"/>
        </w:rPr>
        <w:t xml:space="preserve"> (wie </w:t>
      </w:r>
      <w:proofErr w:type="spellStart"/>
      <w:r w:rsidR="00115BFF" w:rsidRPr="00C06EC7">
        <w:rPr>
          <w:rFonts w:ascii="Arial" w:hAnsi="Arial" w:cs="Arial"/>
        </w:rPr>
        <w:t>PascalCase</w:t>
      </w:r>
      <w:proofErr w:type="spellEnd"/>
      <w:r w:rsidR="00115BFF" w:rsidRPr="00C06EC7">
        <w:rPr>
          <w:rFonts w:ascii="Arial" w:hAnsi="Arial" w:cs="Arial"/>
        </w:rPr>
        <w:t>)</w:t>
      </w:r>
      <w:r w:rsidR="00BA27DA" w:rsidRPr="00C06EC7">
        <w:rPr>
          <w:rFonts w:ascii="Arial" w:hAnsi="Arial" w:cs="Arial"/>
        </w:rPr>
        <w:t xml:space="preserve"> geschrieben werden.</w:t>
      </w:r>
      <w:r w:rsidR="002D12DD" w:rsidRPr="00C06EC7">
        <w:rPr>
          <w:rFonts w:ascii="Arial" w:hAnsi="Arial" w:cs="Arial"/>
        </w:rPr>
        <w:t xml:space="preserve"> </w:t>
      </w:r>
      <w:r w:rsidR="002C19A2" w:rsidRPr="00C06EC7">
        <w:rPr>
          <w:rFonts w:ascii="Arial" w:hAnsi="Arial" w:cs="Arial"/>
        </w:rPr>
        <w:t xml:space="preserve">Konstanten </w:t>
      </w:r>
      <w:r w:rsidR="00790FF1">
        <w:rPr>
          <w:rFonts w:ascii="Arial" w:hAnsi="Arial" w:cs="Arial"/>
        </w:rPr>
        <w:t xml:space="preserve">werden in </w:t>
      </w:r>
      <w:r w:rsidR="009A3574">
        <w:rPr>
          <w:rFonts w:ascii="Arial" w:hAnsi="Arial" w:cs="Arial"/>
        </w:rPr>
        <w:t>Großbuchstaben geschrieben</w:t>
      </w:r>
      <w:r w:rsidR="007A712A">
        <w:rPr>
          <w:rFonts w:ascii="Arial" w:hAnsi="Arial" w:cs="Arial"/>
        </w:rPr>
        <w:t xml:space="preserve"> </w:t>
      </w:r>
      <w:r w:rsidR="00B8263A" w:rsidRPr="00C06EC7">
        <w:rPr>
          <w:rFonts w:ascii="Arial" w:hAnsi="Arial" w:cs="Arial"/>
        </w:rPr>
        <w:t>(</w:t>
      </w:r>
      <w:proofErr w:type="spellStart"/>
      <w:r w:rsidR="00B8263A" w:rsidRPr="00C06EC7">
        <w:rPr>
          <w:rFonts w:ascii="Arial" w:hAnsi="Arial" w:cs="Arial"/>
        </w:rPr>
        <w:t>bsp.</w:t>
      </w:r>
      <w:proofErr w:type="spellEnd"/>
      <w:r w:rsidR="00B8263A" w:rsidRPr="00C06EC7">
        <w:rPr>
          <w:rFonts w:ascii="Arial" w:hAnsi="Arial" w:cs="Arial"/>
        </w:rPr>
        <w:t xml:space="preserve"> TOTAL).</w:t>
      </w:r>
    </w:p>
    <w:p w14:paraId="430005E6" w14:textId="589CB3C4" w:rsidR="00A71A64" w:rsidRPr="00C06EC7" w:rsidRDefault="009901BF" w:rsidP="00FF00AC">
      <w:pPr>
        <w:pStyle w:val="berschrift2"/>
        <w:spacing w:line="360" w:lineRule="auto"/>
        <w:jc w:val="both"/>
        <w:rPr>
          <w:rFonts w:ascii="Arial" w:hAnsi="Arial" w:cs="Arial"/>
        </w:rPr>
      </w:pPr>
      <w:bookmarkStart w:id="8" w:name="_Toc149309400"/>
      <w:r w:rsidRPr="00C06EC7">
        <w:rPr>
          <w:rFonts w:ascii="Arial" w:hAnsi="Arial" w:cs="Arial"/>
        </w:rPr>
        <w:t>Infras</w:t>
      </w:r>
      <w:r w:rsidR="002344AE" w:rsidRPr="00C06EC7">
        <w:rPr>
          <w:rFonts w:ascii="Arial" w:hAnsi="Arial" w:cs="Arial"/>
        </w:rPr>
        <w:t>truktur</w:t>
      </w:r>
      <w:bookmarkEnd w:id="8"/>
    </w:p>
    <w:p w14:paraId="4D58174C" w14:textId="769AA898" w:rsidR="002344AE" w:rsidRPr="00C06EC7" w:rsidRDefault="0015288B" w:rsidP="00FF00AC">
      <w:pPr>
        <w:spacing w:line="360" w:lineRule="auto"/>
        <w:jc w:val="both"/>
        <w:rPr>
          <w:rFonts w:ascii="Arial" w:hAnsi="Arial" w:cs="Arial"/>
        </w:rPr>
      </w:pPr>
      <w:r>
        <w:rPr>
          <w:rFonts w:ascii="Arial" w:hAnsi="Arial" w:cs="Arial"/>
        </w:rPr>
        <w:t>R</w:t>
      </w:r>
      <w:r w:rsidR="008E4DD9">
        <w:rPr>
          <w:rFonts w:ascii="Arial" w:hAnsi="Arial" w:cs="Arial"/>
        </w:rPr>
        <w:t xml:space="preserve">ealisiert wird das Projekt </w:t>
      </w:r>
      <w:r>
        <w:rPr>
          <w:rFonts w:ascii="Arial" w:hAnsi="Arial" w:cs="Arial"/>
        </w:rPr>
        <w:t>„</w:t>
      </w:r>
      <w:r w:rsidR="008E4DD9">
        <w:rPr>
          <w:rFonts w:ascii="Arial" w:hAnsi="Arial" w:cs="Arial"/>
        </w:rPr>
        <w:t>S</w:t>
      </w:r>
      <w:r>
        <w:rPr>
          <w:rFonts w:ascii="Arial" w:hAnsi="Arial" w:cs="Arial"/>
        </w:rPr>
        <w:t>tudents4Students“</w:t>
      </w:r>
      <w:r w:rsidR="008E4DD9">
        <w:rPr>
          <w:rFonts w:ascii="Arial" w:hAnsi="Arial" w:cs="Arial"/>
        </w:rPr>
        <w:t xml:space="preserve"> durch eine logische Dreiteilung in Frontend, </w:t>
      </w:r>
      <w:r>
        <w:rPr>
          <w:rFonts w:ascii="Arial" w:hAnsi="Arial" w:cs="Arial"/>
        </w:rPr>
        <w:t>Backend</w:t>
      </w:r>
      <w:r w:rsidR="008E4DD9">
        <w:rPr>
          <w:rFonts w:ascii="Arial" w:hAnsi="Arial" w:cs="Arial"/>
        </w:rPr>
        <w:t xml:space="preserve"> und Datenbank. Das Front</w:t>
      </w:r>
      <w:r>
        <w:rPr>
          <w:rFonts w:ascii="Arial" w:hAnsi="Arial" w:cs="Arial"/>
        </w:rPr>
        <w:t>e</w:t>
      </w:r>
      <w:r w:rsidR="008E4DD9">
        <w:rPr>
          <w:rFonts w:ascii="Arial" w:hAnsi="Arial" w:cs="Arial"/>
        </w:rPr>
        <w:t>nd wurde mittels React.</w:t>
      </w:r>
      <w:r>
        <w:rPr>
          <w:rFonts w:ascii="Arial" w:hAnsi="Arial" w:cs="Arial"/>
        </w:rPr>
        <w:t>js</w:t>
      </w:r>
      <w:r w:rsidR="008E4DD9">
        <w:rPr>
          <w:rFonts w:ascii="Arial" w:hAnsi="Arial" w:cs="Arial"/>
        </w:rPr>
        <w:t xml:space="preserve">, das </w:t>
      </w:r>
      <w:r w:rsidR="00852203">
        <w:rPr>
          <w:rFonts w:ascii="Arial" w:hAnsi="Arial" w:cs="Arial"/>
        </w:rPr>
        <w:t>Backend</w:t>
      </w:r>
      <w:r w:rsidR="008E4DD9">
        <w:rPr>
          <w:rFonts w:ascii="Arial" w:hAnsi="Arial" w:cs="Arial"/>
        </w:rPr>
        <w:t xml:space="preserve"> mittels Django und die Datenbank mittels </w:t>
      </w:r>
      <w:r w:rsidR="00852203">
        <w:rPr>
          <w:rFonts w:ascii="Arial" w:hAnsi="Arial" w:cs="Arial"/>
        </w:rPr>
        <w:t>My</w:t>
      </w:r>
      <w:r w:rsidR="008E4DD9">
        <w:rPr>
          <w:rFonts w:ascii="Arial" w:hAnsi="Arial" w:cs="Arial"/>
        </w:rPr>
        <w:t xml:space="preserve">SQL realisiert. Im </w:t>
      </w:r>
      <w:r w:rsidR="00852203">
        <w:rPr>
          <w:rFonts w:ascii="Arial" w:hAnsi="Arial" w:cs="Arial"/>
        </w:rPr>
        <w:t>Folgenden</w:t>
      </w:r>
      <w:r w:rsidR="008E4DD9">
        <w:rPr>
          <w:rFonts w:ascii="Arial" w:hAnsi="Arial" w:cs="Arial"/>
        </w:rPr>
        <w:t xml:space="preserve"> werden die einzelnen Komponenten beschrieben und die Zusammenhänge aufgezeigt.</w:t>
      </w:r>
      <w:r w:rsidR="00775DE5">
        <w:rPr>
          <w:rFonts w:ascii="Arial" w:hAnsi="Arial" w:cs="Arial"/>
        </w:rPr>
        <w:t xml:space="preserve"> </w:t>
      </w:r>
    </w:p>
    <w:p w14:paraId="52958A5D" w14:textId="7FE7E899" w:rsidR="00665274" w:rsidRPr="00C06EC7" w:rsidRDefault="00665274" w:rsidP="00FF00AC">
      <w:pPr>
        <w:spacing w:line="360" w:lineRule="auto"/>
        <w:jc w:val="both"/>
        <w:rPr>
          <w:rFonts w:ascii="Arial" w:hAnsi="Arial" w:cs="Arial"/>
        </w:rPr>
      </w:pPr>
      <w:r w:rsidRPr="58E012CC">
        <w:rPr>
          <w:rFonts w:ascii="Arial" w:hAnsi="Arial" w:cs="Arial"/>
        </w:rPr>
        <w:t>Django ist ein</w:t>
      </w:r>
      <w:r w:rsidR="00D1467B" w:rsidRPr="58E012CC">
        <w:rPr>
          <w:rFonts w:ascii="Arial" w:hAnsi="Arial" w:cs="Arial"/>
        </w:rPr>
        <w:t xml:space="preserve"> </w:t>
      </w:r>
      <w:r w:rsidR="00526651" w:rsidRPr="58E012CC">
        <w:rPr>
          <w:rFonts w:ascii="Arial" w:hAnsi="Arial" w:cs="Arial"/>
        </w:rPr>
        <w:t xml:space="preserve">leistungsstarkes </w:t>
      </w:r>
      <w:r w:rsidR="00D1467B" w:rsidRPr="58E012CC">
        <w:rPr>
          <w:rFonts w:ascii="Arial" w:hAnsi="Arial" w:cs="Arial"/>
        </w:rPr>
        <w:t xml:space="preserve">Python </w:t>
      </w:r>
      <w:r w:rsidR="00526651" w:rsidRPr="58E012CC">
        <w:rPr>
          <w:rFonts w:ascii="Arial" w:hAnsi="Arial" w:cs="Arial"/>
        </w:rPr>
        <w:t>Open-Source-</w:t>
      </w:r>
      <w:r w:rsidR="00D1467B" w:rsidRPr="58E012CC">
        <w:rPr>
          <w:rFonts w:ascii="Arial" w:hAnsi="Arial" w:cs="Arial"/>
        </w:rPr>
        <w:t>Web-Framework</w:t>
      </w:r>
      <w:r w:rsidR="00852203">
        <w:rPr>
          <w:rFonts w:ascii="Arial" w:hAnsi="Arial" w:cs="Arial"/>
        </w:rPr>
        <w:t xml:space="preserve">. </w:t>
      </w:r>
      <w:r w:rsidR="00C34BDD" w:rsidRPr="58E012CC">
        <w:rPr>
          <w:rFonts w:ascii="Arial" w:hAnsi="Arial" w:cs="Arial"/>
        </w:rPr>
        <w:t>Es stellt eine umfangreiche Sammlung von Tools und Bibliotheken zur Verfügung, um häufige Webentwicklungsaufgaben zu vereinfachen</w:t>
      </w:r>
      <w:r w:rsidR="00B457AA">
        <w:rPr>
          <w:rFonts w:ascii="Arial" w:hAnsi="Arial" w:cs="Arial"/>
        </w:rPr>
        <w:t xml:space="preserve"> und dadurch die Entwicklungszeit zu kürzen</w:t>
      </w:r>
      <w:r w:rsidR="00FD71B8">
        <w:rPr>
          <w:rFonts w:ascii="Arial" w:hAnsi="Arial" w:cs="Arial"/>
        </w:rPr>
        <w:t xml:space="preserve"> und ein sauberes und pragmatisches Design zu fördern</w:t>
      </w:r>
      <w:r w:rsidR="00C34BDD" w:rsidRPr="58E012CC">
        <w:rPr>
          <w:rFonts w:ascii="Arial" w:hAnsi="Arial" w:cs="Arial"/>
        </w:rPr>
        <w:t>.</w:t>
      </w:r>
      <w:r w:rsidR="00183D79" w:rsidRPr="58E012CC">
        <w:rPr>
          <w:rFonts w:ascii="Arial" w:hAnsi="Arial" w:cs="Arial"/>
        </w:rPr>
        <w:t xml:space="preserve"> </w:t>
      </w:r>
      <w:r w:rsidR="00705F6B" w:rsidRPr="58E012CC">
        <w:rPr>
          <w:rFonts w:ascii="Arial" w:hAnsi="Arial" w:cs="Arial"/>
        </w:rPr>
        <w:t>Django</w:t>
      </w:r>
      <w:r w:rsidR="00D81860" w:rsidRPr="58E012CC">
        <w:rPr>
          <w:rFonts w:ascii="Arial" w:hAnsi="Arial" w:cs="Arial"/>
        </w:rPr>
        <w:t xml:space="preserve"> </w:t>
      </w:r>
      <w:r w:rsidR="00FD71B8">
        <w:rPr>
          <w:rFonts w:ascii="Arial" w:hAnsi="Arial" w:cs="Arial"/>
        </w:rPr>
        <w:t>bedient sich bei dem Aufbau von Projekten</w:t>
      </w:r>
      <w:r w:rsidR="003A4EC3">
        <w:rPr>
          <w:rFonts w:ascii="Arial" w:hAnsi="Arial" w:cs="Arial"/>
        </w:rPr>
        <w:t xml:space="preserve"> dem Model-</w:t>
      </w:r>
      <w:r w:rsidR="00D81860" w:rsidRPr="58E012CC">
        <w:rPr>
          <w:rFonts w:ascii="Arial" w:hAnsi="Arial" w:cs="Arial"/>
        </w:rPr>
        <w:t xml:space="preserve">View-Template (MVT), eine leicht abgewandte </w:t>
      </w:r>
      <w:r w:rsidR="00791D76" w:rsidRPr="58E012CC">
        <w:rPr>
          <w:rFonts w:ascii="Arial" w:hAnsi="Arial" w:cs="Arial"/>
        </w:rPr>
        <w:t xml:space="preserve">Version des MVC-Musters. </w:t>
      </w:r>
      <w:r w:rsidR="000A4965" w:rsidRPr="58E012CC">
        <w:rPr>
          <w:rFonts w:ascii="Arial" w:hAnsi="Arial" w:cs="Arial"/>
        </w:rPr>
        <w:t>Die Grundidee ist die Trennung von Daten (Model), Präsentation (View) und Anwendungslogik (Controller/Template).</w:t>
      </w:r>
      <w:r w:rsidR="00112DE3" w:rsidRPr="58E012CC">
        <w:rPr>
          <w:rFonts w:ascii="Arial" w:hAnsi="Arial" w:cs="Arial"/>
        </w:rPr>
        <w:t xml:space="preserve"> Zusätzlich bietet Django ein leistungsfähiges </w:t>
      </w:r>
      <w:proofErr w:type="spellStart"/>
      <w:r w:rsidR="00112DE3" w:rsidRPr="58E012CC">
        <w:rPr>
          <w:rFonts w:ascii="Arial" w:hAnsi="Arial" w:cs="Arial"/>
        </w:rPr>
        <w:t>Object</w:t>
      </w:r>
      <w:proofErr w:type="spellEnd"/>
      <w:r w:rsidR="00112DE3" w:rsidRPr="58E012CC">
        <w:rPr>
          <w:rFonts w:ascii="Arial" w:hAnsi="Arial" w:cs="Arial"/>
        </w:rPr>
        <w:t>-Relational Mapping (ORM) Framework</w:t>
      </w:r>
      <w:r w:rsidR="00950E86" w:rsidRPr="58E012CC">
        <w:rPr>
          <w:rFonts w:ascii="Arial" w:hAnsi="Arial" w:cs="Arial"/>
        </w:rPr>
        <w:t>.</w:t>
      </w:r>
      <w:r w:rsidR="00CC060B">
        <w:rPr>
          <w:rFonts w:ascii="Arial" w:hAnsi="Arial" w:cs="Arial"/>
        </w:rPr>
        <w:t xml:space="preserve"> Diese</w:t>
      </w:r>
      <w:r w:rsidR="0067285C">
        <w:rPr>
          <w:rFonts w:ascii="Arial" w:hAnsi="Arial" w:cs="Arial"/>
        </w:rPr>
        <w:t>s</w:t>
      </w:r>
      <w:r w:rsidR="00CC060B">
        <w:rPr>
          <w:rFonts w:ascii="Arial" w:hAnsi="Arial" w:cs="Arial"/>
        </w:rPr>
        <w:t xml:space="preserve"> vereinfacht die Einbindung </w:t>
      </w:r>
      <w:r w:rsidR="00695EB7">
        <w:rPr>
          <w:rFonts w:ascii="Arial" w:hAnsi="Arial" w:cs="Arial"/>
        </w:rPr>
        <w:t>von Datenbanken in ein Django-Projekt</w:t>
      </w:r>
      <w:r w:rsidR="00675B6C">
        <w:rPr>
          <w:rFonts w:ascii="Arial" w:hAnsi="Arial" w:cs="Arial"/>
        </w:rPr>
        <w:t>, indem sog. Model Objects für Datentabellen erstellt werden, deren Attribute den Spalten entsprechen</w:t>
      </w:r>
      <w:r w:rsidR="00695EB7">
        <w:rPr>
          <w:rFonts w:ascii="Arial" w:hAnsi="Arial" w:cs="Arial"/>
        </w:rPr>
        <w:t>.</w:t>
      </w:r>
      <w:r w:rsidR="00675B6C">
        <w:rPr>
          <w:rFonts w:ascii="Arial" w:hAnsi="Arial" w:cs="Arial"/>
        </w:rPr>
        <w:t xml:space="preserve"> </w:t>
      </w:r>
      <w:r w:rsidR="00F17FCB">
        <w:rPr>
          <w:rFonts w:ascii="Arial" w:hAnsi="Arial" w:cs="Arial"/>
        </w:rPr>
        <w:t>Allein</w:t>
      </w:r>
      <w:r w:rsidR="00675B6C">
        <w:rPr>
          <w:rFonts w:ascii="Arial" w:hAnsi="Arial" w:cs="Arial"/>
        </w:rPr>
        <w:t xml:space="preserve"> durch diese Objekte wird dann in der Datenbank die entsprechende Tabelle erstellt und man kann in Python Datenbankoperationen über Objektmethoden ausführen.</w:t>
      </w:r>
      <w:r w:rsidR="00695EB7">
        <w:rPr>
          <w:rFonts w:ascii="Arial" w:hAnsi="Arial" w:cs="Arial"/>
        </w:rPr>
        <w:t xml:space="preserve"> </w:t>
      </w:r>
      <w:r w:rsidR="00BA6C5B">
        <w:rPr>
          <w:rFonts w:ascii="Arial" w:hAnsi="Arial" w:cs="Arial"/>
        </w:rPr>
        <w:t>.</w:t>
      </w:r>
      <w:r w:rsidR="00950E86" w:rsidRPr="58E012CC">
        <w:rPr>
          <w:rFonts w:ascii="Arial" w:hAnsi="Arial" w:cs="Arial"/>
        </w:rPr>
        <w:t xml:space="preserve"> </w:t>
      </w:r>
      <w:r w:rsidR="00BA6C5B">
        <w:rPr>
          <w:rFonts w:ascii="Arial" w:hAnsi="Arial" w:cs="Arial"/>
        </w:rPr>
        <w:t xml:space="preserve">Weitere für dieses Projekt interessante Features </w:t>
      </w:r>
      <w:r w:rsidR="008759B4">
        <w:rPr>
          <w:rFonts w:ascii="Arial" w:hAnsi="Arial" w:cs="Arial"/>
        </w:rPr>
        <w:t xml:space="preserve"> von Django </w:t>
      </w:r>
      <w:r w:rsidR="00BA6C5B">
        <w:rPr>
          <w:rFonts w:ascii="Arial" w:hAnsi="Arial" w:cs="Arial"/>
        </w:rPr>
        <w:t>sind</w:t>
      </w:r>
      <w:r w:rsidR="00950E86" w:rsidRPr="58E012CC">
        <w:rPr>
          <w:rFonts w:ascii="Arial" w:hAnsi="Arial" w:cs="Arial"/>
        </w:rPr>
        <w:t xml:space="preserve"> eine URL-Verwaltung</w:t>
      </w:r>
      <w:r w:rsidR="004707D8" w:rsidRPr="58E012CC">
        <w:rPr>
          <w:rFonts w:ascii="Arial" w:hAnsi="Arial" w:cs="Arial"/>
        </w:rPr>
        <w:t>, eine leistungsstarke Template-Engine, eingebaute Sicherheit</w:t>
      </w:r>
      <w:r w:rsidR="00F17FCB">
        <w:rPr>
          <w:rFonts w:ascii="Arial" w:hAnsi="Arial" w:cs="Arial"/>
        </w:rPr>
        <w:t>s</w:t>
      </w:r>
      <w:r w:rsidR="00675B6C">
        <w:rPr>
          <w:rFonts w:ascii="Arial" w:hAnsi="Arial" w:cs="Arial"/>
        </w:rPr>
        <w:t>- und</w:t>
      </w:r>
      <w:r w:rsidR="00A2720C" w:rsidRPr="58E012CC">
        <w:rPr>
          <w:rFonts w:ascii="Arial" w:hAnsi="Arial" w:cs="Arial"/>
        </w:rPr>
        <w:t xml:space="preserve"> eine automatisch generierte Admin-Oberfläche</w:t>
      </w:r>
      <w:r w:rsidR="00675B6C">
        <w:rPr>
          <w:rFonts w:ascii="Arial" w:hAnsi="Arial" w:cs="Arial"/>
        </w:rPr>
        <w:t>. Zudem kommt</w:t>
      </w:r>
      <w:r w:rsidR="00CF2BF4" w:rsidRPr="58E012CC">
        <w:rPr>
          <w:rFonts w:ascii="Arial" w:hAnsi="Arial" w:cs="Arial"/>
        </w:rPr>
        <w:t xml:space="preserve"> die Wiederverwendung von Apps, ein </w:t>
      </w:r>
      <w:r w:rsidR="009901BF" w:rsidRPr="58E012CC">
        <w:rPr>
          <w:rFonts w:ascii="Arial" w:hAnsi="Arial" w:cs="Arial"/>
        </w:rPr>
        <w:t>REST-Framework</w:t>
      </w:r>
      <w:r w:rsidR="00CF2BF4" w:rsidRPr="58E012CC">
        <w:rPr>
          <w:rFonts w:ascii="Arial" w:hAnsi="Arial" w:cs="Arial"/>
        </w:rPr>
        <w:t xml:space="preserve">, </w:t>
      </w:r>
      <w:r w:rsidR="00291FE8" w:rsidRPr="58E012CC">
        <w:rPr>
          <w:rFonts w:ascii="Arial" w:hAnsi="Arial" w:cs="Arial"/>
        </w:rPr>
        <w:t xml:space="preserve">eine Community, Erweiterbarkeit, Skalierbarkeit und Performanceoptimierung. </w:t>
      </w:r>
    </w:p>
    <w:p w14:paraId="1E6CC7ED" w14:textId="5B8CB1A5" w:rsidR="00AD2D8B" w:rsidRDefault="00F740CF" w:rsidP="00FF00AC">
      <w:pPr>
        <w:spacing w:line="360" w:lineRule="auto"/>
        <w:jc w:val="both"/>
        <w:rPr>
          <w:rFonts w:ascii="Arial" w:hAnsi="Arial" w:cs="Arial"/>
        </w:rPr>
      </w:pPr>
      <w:r w:rsidRPr="00C06EC7">
        <w:rPr>
          <w:rFonts w:ascii="Arial" w:hAnsi="Arial" w:cs="Arial"/>
        </w:rPr>
        <w:t>React.js ist eine</w:t>
      </w:r>
      <w:r w:rsidR="00C309D2" w:rsidRPr="00C06EC7">
        <w:rPr>
          <w:rFonts w:ascii="Arial" w:hAnsi="Arial" w:cs="Arial"/>
        </w:rPr>
        <w:t xml:space="preserve"> Open-Source</w:t>
      </w:r>
      <w:r w:rsidRPr="00C06EC7">
        <w:rPr>
          <w:rFonts w:ascii="Arial" w:hAnsi="Arial" w:cs="Arial"/>
        </w:rPr>
        <w:t xml:space="preserve"> JavaScript-Bibliothek zur Entwicklung von Benutzeroberflächen für Webanwendungen.</w:t>
      </w:r>
      <w:r w:rsidR="00C309D2" w:rsidRPr="00C06EC7">
        <w:rPr>
          <w:rFonts w:ascii="Arial" w:hAnsi="Arial" w:cs="Arial"/>
        </w:rPr>
        <w:t xml:space="preserve"> </w:t>
      </w:r>
      <w:r w:rsidR="00A41733" w:rsidRPr="00C06EC7">
        <w:rPr>
          <w:rFonts w:ascii="Arial" w:hAnsi="Arial" w:cs="Arial"/>
        </w:rPr>
        <w:t>Es basiert auf dem Konzept von Komponenten, also die Zerlegung</w:t>
      </w:r>
      <w:r w:rsidR="0048182D" w:rsidRPr="00C06EC7">
        <w:rPr>
          <w:rFonts w:ascii="Arial" w:hAnsi="Arial" w:cs="Arial"/>
        </w:rPr>
        <w:t xml:space="preserve"> der Benutzeroberfläche in wiederverwendbare, eigenständige Einheiten, die eine bestimmte </w:t>
      </w:r>
      <w:r w:rsidR="0048182D" w:rsidRPr="00C06EC7">
        <w:rPr>
          <w:rFonts w:ascii="Arial" w:hAnsi="Arial" w:cs="Arial"/>
        </w:rPr>
        <w:lastRenderedPageBreak/>
        <w:t>Funktion oder Ansicht darstell</w:t>
      </w:r>
      <w:r w:rsidR="001E01A5">
        <w:rPr>
          <w:rFonts w:ascii="Arial" w:hAnsi="Arial" w:cs="Arial"/>
        </w:rPr>
        <w:t>en</w:t>
      </w:r>
      <w:r w:rsidR="009E47E7" w:rsidRPr="00C06EC7">
        <w:rPr>
          <w:rFonts w:ascii="Arial" w:hAnsi="Arial" w:cs="Arial"/>
        </w:rPr>
        <w:t xml:space="preserve">. </w:t>
      </w:r>
      <w:r w:rsidR="00170F55">
        <w:rPr>
          <w:rFonts w:ascii="Arial" w:hAnsi="Arial" w:cs="Arial"/>
        </w:rPr>
        <w:t>Logisch stehen Komponenten in einem Projekt hierarchisch in Beziehung</w:t>
      </w:r>
      <w:r w:rsidR="00111136">
        <w:rPr>
          <w:rFonts w:ascii="Arial" w:hAnsi="Arial" w:cs="Arial"/>
        </w:rPr>
        <w:t xml:space="preserve">, um komplexe Benutzeroberflächen zu </w:t>
      </w:r>
      <w:r w:rsidR="00F45B65">
        <w:rPr>
          <w:rFonts w:ascii="Arial" w:hAnsi="Arial" w:cs="Arial"/>
        </w:rPr>
        <w:t>realisieren</w:t>
      </w:r>
      <w:r w:rsidR="00CF285D" w:rsidRPr="00C06EC7">
        <w:rPr>
          <w:rFonts w:ascii="Arial" w:hAnsi="Arial" w:cs="Arial"/>
        </w:rPr>
        <w:t xml:space="preserve">. </w:t>
      </w:r>
      <w:r w:rsidR="00E55F63" w:rsidRPr="00C06EC7">
        <w:rPr>
          <w:rFonts w:ascii="Arial" w:hAnsi="Arial" w:cs="Arial"/>
        </w:rPr>
        <w:t>React</w:t>
      </w:r>
      <w:r w:rsidR="00CB5A02">
        <w:rPr>
          <w:rFonts w:ascii="Arial" w:hAnsi="Arial" w:cs="Arial"/>
        </w:rPr>
        <w:t xml:space="preserve">.js </w:t>
      </w:r>
      <w:r w:rsidR="00F05384">
        <w:rPr>
          <w:rFonts w:ascii="Arial" w:hAnsi="Arial" w:cs="Arial"/>
        </w:rPr>
        <w:t xml:space="preserve">verwendet ein Virtual DOM </w:t>
      </w:r>
      <w:r w:rsidR="00DE6EBF" w:rsidRPr="00C06EC7">
        <w:rPr>
          <w:rFonts w:ascii="Arial" w:hAnsi="Arial" w:cs="Arial"/>
        </w:rPr>
        <w:t>(</w:t>
      </w:r>
      <w:proofErr w:type="spellStart"/>
      <w:r w:rsidR="00DE6EBF" w:rsidRPr="00C06EC7">
        <w:rPr>
          <w:rFonts w:ascii="Arial" w:hAnsi="Arial" w:cs="Arial"/>
        </w:rPr>
        <w:t>Document</w:t>
      </w:r>
      <w:proofErr w:type="spellEnd"/>
      <w:r w:rsidR="00DE6EBF" w:rsidRPr="00C06EC7">
        <w:rPr>
          <w:rFonts w:ascii="Arial" w:hAnsi="Arial" w:cs="Arial"/>
        </w:rPr>
        <w:t xml:space="preserve"> </w:t>
      </w:r>
      <w:proofErr w:type="spellStart"/>
      <w:r w:rsidR="00DE6EBF" w:rsidRPr="00C06EC7">
        <w:rPr>
          <w:rFonts w:ascii="Arial" w:hAnsi="Arial" w:cs="Arial"/>
        </w:rPr>
        <w:t>Object</w:t>
      </w:r>
      <w:proofErr w:type="spellEnd"/>
      <w:r w:rsidR="00DE6EBF" w:rsidRPr="00C06EC7">
        <w:rPr>
          <w:rFonts w:ascii="Arial" w:hAnsi="Arial" w:cs="Arial"/>
        </w:rPr>
        <w:t xml:space="preserve"> Model) </w:t>
      </w:r>
      <w:r w:rsidR="00F05384">
        <w:rPr>
          <w:rFonts w:ascii="Arial" w:hAnsi="Arial" w:cs="Arial"/>
        </w:rPr>
        <w:t>um die Leistung zu optimieren</w:t>
      </w:r>
      <w:r w:rsidR="00DE6EBF">
        <w:rPr>
          <w:rFonts w:ascii="Arial" w:hAnsi="Arial" w:cs="Arial"/>
        </w:rPr>
        <w:t>. Es wird</w:t>
      </w:r>
      <w:r w:rsidR="00E55F63" w:rsidRPr="00C06EC7">
        <w:rPr>
          <w:rFonts w:ascii="Arial" w:hAnsi="Arial" w:cs="Arial"/>
        </w:rPr>
        <w:t xml:space="preserve"> eine virtuelle Repräsentation des DOM</w:t>
      </w:r>
      <w:r w:rsidR="00DE6EBF">
        <w:rPr>
          <w:rFonts w:ascii="Arial" w:hAnsi="Arial" w:cs="Arial"/>
        </w:rPr>
        <w:t xml:space="preserve"> erstellt</w:t>
      </w:r>
      <w:r w:rsidR="005D0387">
        <w:rPr>
          <w:rFonts w:ascii="Arial" w:hAnsi="Arial" w:cs="Arial"/>
        </w:rPr>
        <w:t>, wodurch nur die geänderten Komponenten aktualisiert werden müssen,</w:t>
      </w:r>
      <w:r w:rsidR="0057263B" w:rsidRPr="00C06EC7">
        <w:rPr>
          <w:rFonts w:ascii="Arial" w:hAnsi="Arial" w:cs="Arial"/>
        </w:rPr>
        <w:t xml:space="preserve"> was zu schnelleren Aktualisierungen und einer verbesserten Benutzeroberflächenleistung</w:t>
      </w:r>
      <w:r w:rsidR="00C15C75">
        <w:rPr>
          <w:rFonts w:ascii="Arial" w:hAnsi="Arial" w:cs="Arial"/>
        </w:rPr>
        <w:t xml:space="preserve"> beiträgt</w:t>
      </w:r>
      <w:r w:rsidR="00E2057A" w:rsidRPr="00C06EC7">
        <w:rPr>
          <w:rFonts w:ascii="Arial" w:hAnsi="Arial" w:cs="Arial"/>
        </w:rPr>
        <w:t xml:space="preserve">. </w:t>
      </w:r>
    </w:p>
    <w:p w14:paraId="34E10DDC" w14:textId="0D6AD544" w:rsidR="009901BF" w:rsidRDefault="00E2057A" w:rsidP="00FF00AC">
      <w:pPr>
        <w:spacing w:line="360" w:lineRule="auto"/>
        <w:jc w:val="both"/>
        <w:rPr>
          <w:rFonts w:ascii="Arial" w:hAnsi="Arial" w:cs="Arial"/>
        </w:rPr>
      </w:pPr>
      <w:r w:rsidRPr="00C06EC7">
        <w:rPr>
          <w:rFonts w:ascii="Arial" w:hAnsi="Arial" w:cs="Arial"/>
        </w:rPr>
        <w:t>Um das Debuggen</w:t>
      </w:r>
      <w:r w:rsidR="00D95562" w:rsidRPr="00C06EC7">
        <w:rPr>
          <w:rFonts w:ascii="Arial" w:hAnsi="Arial" w:cs="Arial"/>
        </w:rPr>
        <w:t xml:space="preserve"> und die Verwaltung einer Anwendung zu </w:t>
      </w:r>
      <w:r w:rsidR="003547CB" w:rsidRPr="00C06EC7">
        <w:rPr>
          <w:rFonts w:ascii="Arial" w:hAnsi="Arial" w:cs="Arial"/>
        </w:rPr>
        <w:t>erleichtern,</w:t>
      </w:r>
      <w:r w:rsidR="00D95562" w:rsidRPr="00C06EC7">
        <w:rPr>
          <w:rFonts w:ascii="Arial" w:hAnsi="Arial" w:cs="Arial"/>
        </w:rPr>
        <w:t xml:space="preserve"> folgt React</w:t>
      </w:r>
      <w:r w:rsidR="00F45B65">
        <w:rPr>
          <w:rFonts w:ascii="Arial" w:hAnsi="Arial" w:cs="Arial"/>
        </w:rPr>
        <w:t>.js</w:t>
      </w:r>
      <w:r w:rsidR="00D95562" w:rsidRPr="00C06EC7">
        <w:rPr>
          <w:rFonts w:ascii="Arial" w:hAnsi="Arial" w:cs="Arial"/>
        </w:rPr>
        <w:t xml:space="preserve"> dem Konzept des Einweg-Datenflusse</w:t>
      </w:r>
      <w:r w:rsidR="003C5370" w:rsidRPr="00C06EC7">
        <w:rPr>
          <w:rFonts w:ascii="Arial" w:hAnsi="Arial" w:cs="Arial"/>
        </w:rPr>
        <w:t>s</w:t>
      </w:r>
      <w:r w:rsidR="00942ACA">
        <w:rPr>
          <w:rFonts w:ascii="Arial" w:hAnsi="Arial" w:cs="Arial"/>
        </w:rPr>
        <w:t>.</w:t>
      </w:r>
      <w:r w:rsidR="00AC5864" w:rsidRPr="00C06EC7">
        <w:rPr>
          <w:rFonts w:ascii="Arial" w:hAnsi="Arial" w:cs="Arial"/>
        </w:rPr>
        <w:t xml:space="preserve"> Daten fließen </w:t>
      </w:r>
      <w:r w:rsidR="00942ACA">
        <w:rPr>
          <w:rFonts w:ascii="Arial" w:hAnsi="Arial" w:cs="Arial"/>
        </w:rPr>
        <w:t xml:space="preserve">also </w:t>
      </w:r>
      <w:r w:rsidR="00AC5864" w:rsidRPr="00C06EC7">
        <w:rPr>
          <w:rFonts w:ascii="Arial" w:hAnsi="Arial" w:cs="Arial"/>
        </w:rPr>
        <w:t xml:space="preserve">von der übergeordneten Komponente zu den untergeordneten Komponenten. </w:t>
      </w:r>
      <w:r w:rsidR="00731F9B">
        <w:rPr>
          <w:rFonts w:ascii="Arial" w:hAnsi="Arial" w:cs="Arial"/>
        </w:rPr>
        <w:t>React</w:t>
      </w:r>
      <w:r w:rsidR="00334E72">
        <w:rPr>
          <w:rFonts w:ascii="Arial" w:hAnsi="Arial" w:cs="Arial"/>
        </w:rPr>
        <w:t>.js ermöglicht</w:t>
      </w:r>
      <w:r w:rsidR="006856F7">
        <w:rPr>
          <w:rFonts w:ascii="Arial" w:hAnsi="Arial" w:cs="Arial"/>
        </w:rPr>
        <w:t xml:space="preserve"> die Verwendung von JSX, eine spezielle Syntax, die HTML-ähnlichen Code</w:t>
      </w:r>
      <w:r w:rsidR="005C64FC">
        <w:rPr>
          <w:rFonts w:ascii="Arial" w:hAnsi="Arial" w:cs="Arial"/>
        </w:rPr>
        <w:t xml:space="preserve"> direkt in JavaScript schreiben lässt. Weitere Eigenschaften von React</w:t>
      </w:r>
      <w:r w:rsidR="004C1B03">
        <w:rPr>
          <w:rFonts w:ascii="Arial" w:hAnsi="Arial" w:cs="Arial"/>
        </w:rPr>
        <w:t xml:space="preserve">.js sind </w:t>
      </w:r>
      <w:r w:rsidR="005C64FC">
        <w:rPr>
          <w:rFonts w:ascii="Arial" w:hAnsi="Arial" w:cs="Arial"/>
        </w:rPr>
        <w:t>ein Komponentenlebenszyklus</w:t>
      </w:r>
      <w:r w:rsidR="004F5204">
        <w:rPr>
          <w:rFonts w:ascii="Arial" w:hAnsi="Arial" w:cs="Arial"/>
        </w:rPr>
        <w:t>, die Reconciliation der DOM-Repräsentation mit der tatsächlichen DOM</w:t>
      </w:r>
      <w:r w:rsidR="00775C23">
        <w:rPr>
          <w:rFonts w:ascii="Arial" w:hAnsi="Arial" w:cs="Arial"/>
        </w:rPr>
        <w:t xml:space="preserve">, Komponentenwiederverwendung, den </w:t>
      </w:r>
      <w:proofErr w:type="spellStart"/>
      <w:r w:rsidR="00775C23">
        <w:rPr>
          <w:rFonts w:ascii="Arial" w:hAnsi="Arial" w:cs="Arial"/>
        </w:rPr>
        <w:t>React</w:t>
      </w:r>
      <w:proofErr w:type="spellEnd"/>
      <w:r w:rsidR="00775C23">
        <w:rPr>
          <w:rFonts w:ascii="Arial" w:hAnsi="Arial" w:cs="Arial"/>
        </w:rPr>
        <w:t xml:space="preserve">-Router, Zustandsverwaltung und eine </w:t>
      </w:r>
      <w:r w:rsidR="0036765D">
        <w:rPr>
          <w:rFonts w:ascii="Arial" w:hAnsi="Arial" w:cs="Arial"/>
        </w:rPr>
        <w:t>Community bzw. ein Ökosystem. Somit ist React.js eine leistungsstarke und flexible Wahl</w:t>
      </w:r>
      <w:r w:rsidR="00113FF6">
        <w:rPr>
          <w:rFonts w:ascii="Arial" w:hAnsi="Arial" w:cs="Arial"/>
        </w:rPr>
        <w:t xml:space="preserve"> für die Entwicklung moderner Webanwendungen mit einer dynamischen Benutzeroberfläche. </w:t>
      </w:r>
    </w:p>
    <w:p w14:paraId="1D9C3929" w14:textId="5CD38623" w:rsidR="00353D1D" w:rsidRDefault="00353D1D" w:rsidP="00FF00AC">
      <w:pPr>
        <w:spacing w:line="360" w:lineRule="auto"/>
        <w:jc w:val="both"/>
        <w:rPr>
          <w:rFonts w:ascii="Arial" w:hAnsi="Arial" w:cs="Arial"/>
        </w:rPr>
      </w:pPr>
      <w:r w:rsidRPr="58E012CC">
        <w:rPr>
          <w:rFonts w:ascii="Arial" w:hAnsi="Arial" w:cs="Arial"/>
        </w:rPr>
        <w:t>MySQL</w:t>
      </w:r>
      <w:r w:rsidR="00351E1B" w:rsidRPr="58E012CC">
        <w:rPr>
          <w:rFonts w:ascii="Arial" w:hAnsi="Arial" w:cs="Arial"/>
        </w:rPr>
        <w:t xml:space="preserve"> ist ein Relationales Datenbankverwaltungssystem (RDBMS), das für die Speicherung und Verwaltung von Daten </w:t>
      </w:r>
      <w:r w:rsidR="00111759" w:rsidRPr="58E012CC">
        <w:rPr>
          <w:rFonts w:ascii="Arial" w:hAnsi="Arial" w:cs="Arial"/>
        </w:rPr>
        <w:t>in verschiedenen Anwendungen</w:t>
      </w:r>
      <w:r w:rsidR="00351E1B" w:rsidRPr="58E012CC">
        <w:rPr>
          <w:rFonts w:ascii="Arial" w:hAnsi="Arial" w:cs="Arial"/>
        </w:rPr>
        <w:t xml:space="preserve"> verwendet wird. </w:t>
      </w:r>
      <w:r w:rsidR="00111759" w:rsidRPr="58E012CC">
        <w:rPr>
          <w:rFonts w:ascii="Arial" w:hAnsi="Arial" w:cs="Arial"/>
        </w:rPr>
        <w:t>Das bedeutet, dass das RDBMS Daten in tabell</w:t>
      </w:r>
      <w:r w:rsidR="001C6C15" w:rsidRPr="58E012CC">
        <w:rPr>
          <w:rFonts w:ascii="Arial" w:hAnsi="Arial" w:cs="Arial"/>
        </w:rPr>
        <w:t>en</w:t>
      </w:r>
      <w:r w:rsidR="00111759" w:rsidRPr="58E012CC">
        <w:rPr>
          <w:rFonts w:ascii="Arial" w:hAnsi="Arial" w:cs="Arial"/>
        </w:rPr>
        <w:t>artigen Strukturen organisiert</w:t>
      </w:r>
      <w:r w:rsidR="001C6C15" w:rsidRPr="58E012CC">
        <w:rPr>
          <w:rFonts w:ascii="Arial" w:hAnsi="Arial" w:cs="Arial"/>
        </w:rPr>
        <w:t>, die als Tabellen oder Relationen bezeichnet werden.</w:t>
      </w:r>
      <w:r w:rsidR="003F53C9" w:rsidRPr="58E012CC">
        <w:rPr>
          <w:rFonts w:ascii="Arial" w:hAnsi="Arial" w:cs="Arial"/>
        </w:rPr>
        <w:t xml:space="preserve"> Diese bestehen aus Zeilen und Spalten, wobei jede Zeile einen Datensatz repräsentiert </w:t>
      </w:r>
      <w:r w:rsidR="00EC7B21" w:rsidRPr="58E012CC">
        <w:rPr>
          <w:rFonts w:ascii="Arial" w:hAnsi="Arial" w:cs="Arial"/>
        </w:rPr>
        <w:t>und jede Spalte ein Attribut darstellt. MySQL verwendet Structured Query Language (SQL)</w:t>
      </w:r>
      <w:r w:rsidR="00C5184E" w:rsidRPr="58E012CC">
        <w:rPr>
          <w:rFonts w:ascii="Arial" w:hAnsi="Arial" w:cs="Arial"/>
        </w:rPr>
        <w:t xml:space="preserve"> als Abfragesprache, um auf die Datenbank zuzugreifen </w:t>
      </w:r>
      <w:r w:rsidR="00CB4111">
        <w:rPr>
          <w:rFonts w:ascii="Arial" w:hAnsi="Arial" w:cs="Arial"/>
        </w:rPr>
        <w:t>und</w:t>
      </w:r>
      <w:r w:rsidR="00C5184E" w:rsidRPr="58E012CC">
        <w:rPr>
          <w:rFonts w:ascii="Arial" w:hAnsi="Arial" w:cs="Arial"/>
        </w:rPr>
        <w:t xml:space="preserve"> Daten zu manipulieren.</w:t>
      </w:r>
      <w:r w:rsidR="00111759" w:rsidRPr="58E012CC">
        <w:rPr>
          <w:rFonts w:ascii="Arial" w:hAnsi="Arial" w:cs="Arial"/>
        </w:rPr>
        <w:t xml:space="preserve"> </w:t>
      </w:r>
      <w:r w:rsidR="00C5184E" w:rsidRPr="58E012CC">
        <w:rPr>
          <w:rFonts w:ascii="Arial" w:hAnsi="Arial" w:cs="Arial"/>
        </w:rPr>
        <w:t>Entwickler können SQL-Befehle verwenden, um Daten abzurufen, einzuf</w:t>
      </w:r>
      <w:r w:rsidR="00A66CA7" w:rsidRPr="58E012CC">
        <w:rPr>
          <w:rFonts w:ascii="Arial" w:hAnsi="Arial" w:cs="Arial"/>
        </w:rPr>
        <w:t>ügen, zu aktualisieren und zu löschen</w:t>
      </w:r>
      <w:r w:rsidR="00675B6C">
        <w:rPr>
          <w:rFonts w:ascii="Arial" w:hAnsi="Arial" w:cs="Arial"/>
        </w:rPr>
        <w:t xml:space="preserve"> (CRUD-Befehle)</w:t>
      </w:r>
      <w:r w:rsidR="00A66CA7" w:rsidRPr="58E012CC">
        <w:rPr>
          <w:rFonts w:ascii="Arial" w:hAnsi="Arial" w:cs="Arial"/>
        </w:rPr>
        <w:t xml:space="preserve">. </w:t>
      </w:r>
      <w:r w:rsidR="002C5EA7">
        <w:rPr>
          <w:rFonts w:ascii="Arial" w:hAnsi="Arial" w:cs="Arial"/>
        </w:rPr>
        <w:t>Es</w:t>
      </w:r>
      <w:r w:rsidR="00BA79D6" w:rsidRPr="58E012CC">
        <w:rPr>
          <w:rFonts w:ascii="Arial" w:hAnsi="Arial" w:cs="Arial"/>
        </w:rPr>
        <w:t xml:space="preserve"> werden eine Vielzahl von Datentypen angeboten</w:t>
      </w:r>
      <w:r w:rsidR="009636A7" w:rsidRPr="58E012CC">
        <w:rPr>
          <w:rFonts w:ascii="Arial" w:hAnsi="Arial" w:cs="Arial"/>
        </w:rPr>
        <w:t xml:space="preserve">, darunter </w:t>
      </w:r>
      <w:bookmarkStart w:id="9" w:name="_Int_Xx9bRrWE"/>
      <w:proofErr w:type="gramStart"/>
      <w:r w:rsidR="009636A7" w:rsidRPr="58E012CC">
        <w:rPr>
          <w:rFonts w:ascii="Arial" w:hAnsi="Arial" w:cs="Arial"/>
        </w:rPr>
        <w:t>Integer</w:t>
      </w:r>
      <w:bookmarkEnd w:id="9"/>
      <w:proofErr w:type="gramEnd"/>
      <w:r w:rsidR="009636A7" w:rsidRPr="58E012CC">
        <w:rPr>
          <w:rFonts w:ascii="Arial" w:hAnsi="Arial" w:cs="Arial"/>
        </w:rPr>
        <w:t xml:space="preserve">, </w:t>
      </w:r>
      <w:proofErr w:type="spellStart"/>
      <w:r w:rsidR="009636A7" w:rsidRPr="58E012CC">
        <w:rPr>
          <w:rFonts w:ascii="Arial" w:hAnsi="Arial" w:cs="Arial"/>
        </w:rPr>
        <w:t>Float</w:t>
      </w:r>
      <w:proofErr w:type="spellEnd"/>
      <w:r w:rsidR="009636A7" w:rsidRPr="58E012CC">
        <w:rPr>
          <w:rFonts w:ascii="Arial" w:hAnsi="Arial" w:cs="Arial"/>
        </w:rPr>
        <w:t>, Text</w:t>
      </w:r>
      <w:r w:rsidR="00942ACA">
        <w:rPr>
          <w:rFonts w:ascii="Arial" w:hAnsi="Arial" w:cs="Arial"/>
        </w:rPr>
        <w:t xml:space="preserve">, </w:t>
      </w:r>
      <w:r w:rsidR="009636A7" w:rsidRPr="58E012CC">
        <w:rPr>
          <w:rFonts w:ascii="Arial" w:hAnsi="Arial" w:cs="Arial"/>
        </w:rPr>
        <w:t>Datum/Zeit und mehr, um die Art der Daten zu spezifizieren</w:t>
      </w:r>
      <w:r w:rsidR="00C213CD" w:rsidRPr="58E012CC">
        <w:rPr>
          <w:rFonts w:ascii="Arial" w:hAnsi="Arial" w:cs="Arial"/>
        </w:rPr>
        <w:t>, die gespeichert werden können.</w:t>
      </w:r>
      <w:r w:rsidR="00A71E28" w:rsidRPr="58E012CC">
        <w:rPr>
          <w:rFonts w:ascii="Arial" w:hAnsi="Arial" w:cs="Arial"/>
        </w:rPr>
        <w:t xml:space="preserve"> Weitere Eigenschaften sind</w:t>
      </w:r>
      <w:r w:rsidR="00C10DE0" w:rsidRPr="58E012CC">
        <w:rPr>
          <w:rFonts w:ascii="Arial" w:hAnsi="Arial" w:cs="Arial"/>
        </w:rPr>
        <w:t xml:space="preserve"> die Verwendung von Primärschlüssel und Indizes, die Unterstützung von Transaktionen</w:t>
      </w:r>
      <w:r w:rsidR="00837D6F" w:rsidRPr="58E012CC">
        <w:rPr>
          <w:rFonts w:ascii="Arial" w:hAnsi="Arial" w:cs="Arial"/>
        </w:rPr>
        <w:t xml:space="preserve"> und das Angebot von Sicherheitsfunktionen. </w:t>
      </w:r>
      <w:r w:rsidR="00BB5DB1" w:rsidRPr="58E012CC">
        <w:rPr>
          <w:rFonts w:ascii="Arial" w:hAnsi="Arial" w:cs="Arial"/>
        </w:rPr>
        <w:t xml:space="preserve">MySQL </w:t>
      </w:r>
      <w:r w:rsidR="00BA2DCD">
        <w:rPr>
          <w:rFonts w:ascii="Arial" w:hAnsi="Arial" w:cs="Arial"/>
        </w:rPr>
        <w:t xml:space="preserve">ist </w:t>
      </w:r>
      <w:r w:rsidR="00BB5DB1" w:rsidRPr="58E012CC">
        <w:rPr>
          <w:rFonts w:ascii="Arial" w:hAnsi="Arial" w:cs="Arial"/>
        </w:rPr>
        <w:t xml:space="preserve">also </w:t>
      </w:r>
      <w:r w:rsidR="00707033" w:rsidRPr="58E012CC">
        <w:rPr>
          <w:rFonts w:ascii="Arial" w:hAnsi="Arial" w:cs="Arial"/>
        </w:rPr>
        <w:t xml:space="preserve">eine zuverlässige und skalierbare Open-Source-Datenbank, die häufig in Webanwendungen </w:t>
      </w:r>
      <w:r w:rsidR="00DD0CFE" w:rsidRPr="58E012CC">
        <w:rPr>
          <w:rFonts w:ascii="Arial" w:hAnsi="Arial" w:cs="Arial"/>
        </w:rPr>
        <w:t xml:space="preserve">oder in anderen Systemen verwendet wird. </w:t>
      </w:r>
    </w:p>
    <w:p w14:paraId="2A807C5A" w14:textId="0E3D2288" w:rsidR="007D1C79" w:rsidRDefault="007D1C79" w:rsidP="00FF00AC">
      <w:pPr>
        <w:spacing w:line="360" w:lineRule="auto"/>
        <w:jc w:val="both"/>
        <w:rPr>
          <w:rFonts w:ascii="Arial" w:hAnsi="Arial" w:cs="Arial"/>
        </w:rPr>
      </w:pPr>
      <w:r>
        <w:rPr>
          <w:rFonts w:ascii="Arial" w:hAnsi="Arial" w:cs="Arial"/>
        </w:rPr>
        <w:t>Docker ist eine Open-Source-Plattform zur Containerisierung, die die Bereitstellung und Verwaltung von Anwendungen</w:t>
      </w:r>
      <w:r w:rsidR="002F46BE">
        <w:rPr>
          <w:rFonts w:ascii="Arial" w:hAnsi="Arial" w:cs="Arial"/>
        </w:rPr>
        <w:t xml:space="preserve"> in leichtgewichtigen, isolierten Containern</w:t>
      </w:r>
      <w:r w:rsidR="0028419D">
        <w:rPr>
          <w:rFonts w:ascii="Arial" w:hAnsi="Arial" w:cs="Arial"/>
        </w:rPr>
        <w:t xml:space="preserve"> auf Softwareebene</w:t>
      </w:r>
      <w:r w:rsidR="002F46BE">
        <w:rPr>
          <w:rFonts w:ascii="Arial" w:hAnsi="Arial" w:cs="Arial"/>
        </w:rPr>
        <w:t xml:space="preserve"> ermöglicht</w:t>
      </w:r>
      <w:r w:rsidR="00F90B77">
        <w:rPr>
          <w:rFonts w:ascii="Arial" w:hAnsi="Arial" w:cs="Arial"/>
        </w:rPr>
        <w:t>. Container in dieser Instanz sind in sich geschlossen</w:t>
      </w:r>
      <w:r w:rsidR="000D3D14">
        <w:rPr>
          <w:rFonts w:ascii="Arial" w:hAnsi="Arial" w:cs="Arial"/>
        </w:rPr>
        <w:t>e</w:t>
      </w:r>
      <w:r w:rsidR="00F90B77">
        <w:rPr>
          <w:rFonts w:ascii="Arial" w:hAnsi="Arial" w:cs="Arial"/>
        </w:rPr>
        <w:t xml:space="preserve"> und isoliert</w:t>
      </w:r>
      <w:r w:rsidR="000D3D14">
        <w:rPr>
          <w:rFonts w:ascii="Arial" w:hAnsi="Arial" w:cs="Arial"/>
        </w:rPr>
        <w:t>e</w:t>
      </w:r>
      <w:r w:rsidR="00F10F4C">
        <w:rPr>
          <w:rFonts w:ascii="Arial" w:hAnsi="Arial" w:cs="Arial"/>
        </w:rPr>
        <w:t xml:space="preserve"> Pakete, die eine Anwendung und alle ihre Abhängigkeiten enthält</w:t>
      </w:r>
      <w:r w:rsidR="006B7892">
        <w:rPr>
          <w:rFonts w:ascii="Arial" w:hAnsi="Arial" w:cs="Arial"/>
        </w:rPr>
        <w:t>,</w:t>
      </w:r>
      <w:r w:rsidR="000D3D14">
        <w:rPr>
          <w:rFonts w:ascii="Arial" w:hAnsi="Arial" w:cs="Arial"/>
        </w:rPr>
        <w:t xml:space="preserve"> was die Portabilität und Wiederholbarkeit von Anwendungen verbessert</w:t>
      </w:r>
      <w:r w:rsidR="006B7892">
        <w:rPr>
          <w:rFonts w:ascii="Arial" w:hAnsi="Arial" w:cs="Arial"/>
        </w:rPr>
        <w:t xml:space="preserve">. </w:t>
      </w:r>
    </w:p>
    <w:p w14:paraId="6C01317D" w14:textId="36B5EB31" w:rsidR="00166581" w:rsidRDefault="00BA2DCD" w:rsidP="000B4983">
      <w:pPr>
        <w:spacing w:line="360" w:lineRule="auto"/>
        <w:jc w:val="both"/>
        <w:rPr>
          <w:rFonts w:ascii="Arial" w:hAnsi="Arial" w:cs="Arial"/>
        </w:rPr>
      </w:pPr>
      <w:r>
        <w:rPr>
          <w:rFonts w:ascii="Arial" w:hAnsi="Arial" w:cs="Arial"/>
        </w:rPr>
        <w:t>Innerhalb des Projektes entsteht folgender Aufbau</w:t>
      </w:r>
      <w:r w:rsidR="00DA68F1" w:rsidRPr="58E012CC">
        <w:rPr>
          <w:rFonts w:ascii="Arial" w:hAnsi="Arial" w:cs="Arial"/>
        </w:rPr>
        <w:t xml:space="preserve">: Django wird für die Entwicklung des </w:t>
      </w:r>
      <w:proofErr w:type="spellStart"/>
      <w:r w:rsidR="00DA68F1" w:rsidRPr="58E012CC">
        <w:rPr>
          <w:rFonts w:ascii="Arial" w:hAnsi="Arial" w:cs="Arial"/>
        </w:rPr>
        <w:t>Backends</w:t>
      </w:r>
      <w:proofErr w:type="spellEnd"/>
      <w:r w:rsidR="00DA68F1" w:rsidRPr="58E012CC">
        <w:rPr>
          <w:rFonts w:ascii="Arial" w:hAnsi="Arial" w:cs="Arial"/>
        </w:rPr>
        <w:t xml:space="preserve"> verwendet</w:t>
      </w:r>
      <w:r w:rsidR="006C548F" w:rsidRPr="58E012CC">
        <w:rPr>
          <w:rFonts w:ascii="Arial" w:hAnsi="Arial" w:cs="Arial"/>
        </w:rPr>
        <w:t xml:space="preserve">, </w:t>
      </w:r>
      <w:r w:rsidR="00CB5653">
        <w:rPr>
          <w:rFonts w:ascii="Arial" w:hAnsi="Arial" w:cs="Arial"/>
        </w:rPr>
        <w:t>in de</w:t>
      </w:r>
      <w:r w:rsidR="00D0080B">
        <w:rPr>
          <w:rFonts w:ascii="Arial" w:hAnsi="Arial" w:cs="Arial"/>
        </w:rPr>
        <w:t>m</w:t>
      </w:r>
      <w:r w:rsidR="00CB5653">
        <w:rPr>
          <w:rFonts w:ascii="Arial" w:hAnsi="Arial" w:cs="Arial"/>
        </w:rPr>
        <w:t xml:space="preserve"> die</w:t>
      </w:r>
      <w:r w:rsidR="006C548F" w:rsidRPr="58E012CC">
        <w:rPr>
          <w:rFonts w:ascii="Arial" w:hAnsi="Arial" w:cs="Arial"/>
        </w:rPr>
        <w:t xml:space="preserve"> die Anwendungslogik, Autorisierung und Geschäftslogik </w:t>
      </w:r>
      <w:bookmarkStart w:id="10" w:name="_Int_MRQ1cTW1"/>
      <w:r w:rsidR="006C548F" w:rsidRPr="58E012CC">
        <w:rPr>
          <w:rFonts w:ascii="Arial" w:hAnsi="Arial" w:cs="Arial"/>
        </w:rPr>
        <w:t>entwickelt</w:t>
      </w:r>
      <w:bookmarkEnd w:id="10"/>
      <w:r w:rsidR="006C548F" w:rsidRPr="58E012CC">
        <w:rPr>
          <w:rFonts w:ascii="Arial" w:hAnsi="Arial" w:cs="Arial"/>
        </w:rPr>
        <w:t xml:space="preserve"> wird. React</w:t>
      </w:r>
      <w:r w:rsidR="00F45B65">
        <w:rPr>
          <w:rFonts w:ascii="Arial" w:hAnsi="Arial" w:cs="Arial"/>
        </w:rPr>
        <w:t>.js</w:t>
      </w:r>
      <w:r w:rsidR="006C548F" w:rsidRPr="58E012CC">
        <w:rPr>
          <w:rFonts w:ascii="Arial" w:hAnsi="Arial" w:cs="Arial"/>
        </w:rPr>
        <w:t xml:space="preserve"> </w:t>
      </w:r>
      <w:r w:rsidR="004E35A7" w:rsidRPr="58E012CC">
        <w:rPr>
          <w:rFonts w:ascii="Arial" w:hAnsi="Arial" w:cs="Arial"/>
        </w:rPr>
        <w:t xml:space="preserve">wird verwendet, um die Benutzeroberfläche zu erstellen und </w:t>
      </w:r>
      <w:r w:rsidR="004E35A7" w:rsidRPr="58E012CC">
        <w:rPr>
          <w:rFonts w:ascii="Arial" w:hAnsi="Arial" w:cs="Arial"/>
        </w:rPr>
        <w:lastRenderedPageBreak/>
        <w:t>verwalten</w:t>
      </w:r>
      <w:r w:rsidR="00F427B1" w:rsidRPr="58E012CC">
        <w:rPr>
          <w:rFonts w:ascii="Arial" w:hAnsi="Arial" w:cs="Arial"/>
        </w:rPr>
        <w:t>. Es wird das Einweg-Datenflusskonzept verwendet, um Daten aus dem Backend (Django)</w:t>
      </w:r>
      <w:r w:rsidR="0088013B" w:rsidRPr="58E012CC">
        <w:rPr>
          <w:rFonts w:ascii="Arial" w:hAnsi="Arial" w:cs="Arial"/>
        </w:rPr>
        <w:t xml:space="preserve"> anzuzeigen und interaktive </w:t>
      </w:r>
      <w:r w:rsidR="00282153" w:rsidRPr="58E012CC">
        <w:rPr>
          <w:rFonts w:ascii="Arial" w:hAnsi="Arial" w:cs="Arial"/>
        </w:rPr>
        <w:t>Benutzeroberflächenkomponenten zu erstellen. Die Kommunikation zwischen Backend und Frontend</w:t>
      </w:r>
      <w:r w:rsidR="00F026BA" w:rsidRPr="58E012CC">
        <w:rPr>
          <w:rFonts w:ascii="Arial" w:hAnsi="Arial" w:cs="Arial"/>
        </w:rPr>
        <w:t xml:space="preserve"> erfolgt </w:t>
      </w:r>
      <w:r w:rsidR="008F629D" w:rsidRPr="58E012CC">
        <w:rPr>
          <w:rFonts w:ascii="Arial" w:hAnsi="Arial" w:cs="Arial"/>
        </w:rPr>
        <w:t>über</w:t>
      </w:r>
      <w:r w:rsidR="005C6CB2" w:rsidRPr="58E012CC">
        <w:rPr>
          <w:rFonts w:ascii="Arial" w:hAnsi="Arial" w:cs="Arial"/>
        </w:rPr>
        <w:t xml:space="preserve"> </w:t>
      </w:r>
      <w:r w:rsidR="0028419D">
        <w:rPr>
          <w:rFonts w:ascii="Arial" w:hAnsi="Arial" w:cs="Arial"/>
        </w:rPr>
        <w:t xml:space="preserve">die </w:t>
      </w:r>
      <w:proofErr w:type="spellStart"/>
      <w:r w:rsidR="005C6CB2" w:rsidRPr="58E012CC">
        <w:rPr>
          <w:rFonts w:ascii="Arial" w:hAnsi="Arial" w:cs="Arial"/>
        </w:rPr>
        <w:t>RESTful</w:t>
      </w:r>
      <w:proofErr w:type="spellEnd"/>
      <w:r w:rsidR="005C6CB2" w:rsidRPr="58E012CC">
        <w:rPr>
          <w:rFonts w:ascii="Arial" w:hAnsi="Arial" w:cs="Arial"/>
        </w:rPr>
        <w:t xml:space="preserve"> API</w:t>
      </w:r>
      <w:r w:rsidR="00B7208D" w:rsidRPr="58E012CC">
        <w:rPr>
          <w:rFonts w:ascii="Arial" w:hAnsi="Arial" w:cs="Arial"/>
        </w:rPr>
        <w:t xml:space="preserve">. </w:t>
      </w:r>
      <w:r w:rsidR="00A9664E" w:rsidRPr="58E012CC">
        <w:rPr>
          <w:rFonts w:ascii="Arial" w:hAnsi="Arial" w:cs="Arial"/>
        </w:rPr>
        <w:t>Docker wird verwendet, u</w:t>
      </w:r>
      <w:r w:rsidR="00036BBA" w:rsidRPr="58E012CC">
        <w:rPr>
          <w:rFonts w:ascii="Arial" w:hAnsi="Arial" w:cs="Arial"/>
        </w:rPr>
        <w:t xml:space="preserve">m </w:t>
      </w:r>
      <w:r w:rsidR="00D43F90">
        <w:rPr>
          <w:rFonts w:ascii="Arial" w:hAnsi="Arial" w:cs="Arial"/>
        </w:rPr>
        <w:t xml:space="preserve">das Frontend und </w:t>
      </w:r>
      <w:proofErr w:type="gramStart"/>
      <w:r w:rsidR="00D43F90">
        <w:rPr>
          <w:rFonts w:ascii="Arial" w:hAnsi="Arial" w:cs="Arial"/>
        </w:rPr>
        <w:t>Backend</w:t>
      </w:r>
      <w:proofErr w:type="gramEnd"/>
      <w:r w:rsidR="0028419D">
        <w:rPr>
          <w:rFonts w:ascii="Arial" w:hAnsi="Arial" w:cs="Arial"/>
        </w:rPr>
        <w:t>,</w:t>
      </w:r>
      <w:r w:rsidR="00C42DE1" w:rsidRPr="58E012CC">
        <w:rPr>
          <w:rFonts w:ascii="Arial" w:hAnsi="Arial" w:cs="Arial"/>
        </w:rPr>
        <w:t xml:space="preserve"> als auch die MySQL-Datenbank in isolierten Containern zu verpacken. </w:t>
      </w:r>
      <w:r w:rsidR="00AF0F99" w:rsidRPr="58E012CC">
        <w:rPr>
          <w:rFonts w:ascii="Arial" w:hAnsi="Arial" w:cs="Arial"/>
        </w:rPr>
        <w:t xml:space="preserve">Dies </w:t>
      </w:r>
      <w:bookmarkStart w:id="11" w:name="_Int_GrHlYypF"/>
      <w:proofErr w:type="gramStart"/>
      <w:r w:rsidR="002D2736" w:rsidRPr="58E012CC">
        <w:rPr>
          <w:rFonts w:ascii="Arial" w:hAnsi="Arial" w:cs="Arial"/>
        </w:rPr>
        <w:t>ermöglicht</w:t>
      </w:r>
      <w:bookmarkEnd w:id="11"/>
      <w:proofErr w:type="gramEnd"/>
      <w:r w:rsidR="002D2736" w:rsidRPr="58E012CC">
        <w:rPr>
          <w:rFonts w:ascii="Arial" w:hAnsi="Arial" w:cs="Arial"/>
        </w:rPr>
        <w:t xml:space="preserve"> eine einfache Bereitstellung und Skalierung der Anwendung in verschiedenen Umgebungen, von der Entwicklung bis zur Produktion.</w:t>
      </w:r>
      <w:r w:rsidR="008B0AA7" w:rsidRPr="58E012CC">
        <w:rPr>
          <w:rFonts w:ascii="Arial" w:hAnsi="Arial" w:cs="Arial"/>
        </w:rPr>
        <w:t xml:space="preserve"> Durch diese K</w:t>
      </w:r>
      <w:r w:rsidR="008B0AA7" w:rsidRPr="00D629C0">
        <w:rPr>
          <w:rFonts w:ascii="Arial" w:hAnsi="Arial" w:cs="Arial"/>
        </w:rPr>
        <w:t xml:space="preserve">onstellation </w:t>
      </w:r>
      <w:r w:rsidR="00DE0081" w:rsidRPr="00D629C0">
        <w:rPr>
          <w:rFonts w:ascii="Arial" w:hAnsi="Arial" w:cs="Arial"/>
        </w:rPr>
        <w:t xml:space="preserve">lässt sich das Projekt effizient und </w:t>
      </w:r>
      <w:r w:rsidR="00AD15DE" w:rsidRPr="00D629C0">
        <w:rPr>
          <w:rFonts w:ascii="Arial" w:hAnsi="Arial" w:cs="Arial"/>
        </w:rPr>
        <w:t>modern gestalten.</w:t>
      </w:r>
    </w:p>
    <w:p w14:paraId="5B0E9A7F" w14:textId="4EC95C3B" w:rsidR="00D10BCF" w:rsidRPr="00E71A25" w:rsidRDefault="00D10BCF" w:rsidP="004606EB">
      <w:pPr>
        <w:pStyle w:val="berschrift2"/>
        <w:rPr>
          <w:rFonts w:ascii="Arial" w:hAnsi="Arial" w:cs="Arial"/>
          <w:rPrChange w:id="12" w:author="de Moura Theodorakoglou, Amanda Zoe (067)" w:date="2023-12-08T14:42:00Z">
            <w:rPr/>
          </w:rPrChange>
        </w:rPr>
      </w:pPr>
      <w:bookmarkStart w:id="13" w:name="_Toc149309401"/>
      <w:r w:rsidRPr="00E71A25">
        <w:rPr>
          <w:rFonts w:ascii="Arial" w:hAnsi="Arial" w:cs="Arial"/>
          <w:rPrChange w:id="14" w:author="de Moura Theodorakoglou, Amanda Zoe (067)" w:date="2023-12-08T14:42:00Z">
            <w:rPr/>
          </w:rPrChange>
        </w:rPr>
        <w:t>Zugriffskategorien</w:t>
      </w:r>
      <w:bookmarkEnd w:id="13"/>
    </w:p>
    <w:p w14:paraId="73B7F2FB" w14:textId="53836644" w:rsidR="00D10BCF" w:rsidRPr="00D629C0" w:rsidRDefault="000B4983" w:rsidP="000B4983">
      <w:pPr>
        <w:spacing w:line="360" w:lineRule="auto"/>
        <w:jc w:val="both"/>
        <w:rPr>
          <w:rFonts w:ascii="Arial" w:hAnsi="Arial" w:cs="Arial"/>
        </w:rPr>
      </w:pPr>
      <w:r>
        <w:rPr>
          <w:rFonts w:ascii="Arial" w:hAnsi="Arial" w:cs="Arial"/>
        </w:rPr>
        <w:t>Z</w:t>
      </w:r>
      <w:r w:rsidR="002D796C" w:rsidRPr="002D796C">
        <w:rPr>
          <w:rFonts w:ascii="Arial" w:hAnsi="Arial" w:cs="Arial"/>
        </w:rPr>
        <w:t>ugriffskategorien sind Gruppen oder Klassen von Benutzern, die verschiedene Berechtigungen und Zugriffsrechte auf digitale Ressourcen oder Daten innerhalb eines Systems oder einer Plattform haben, um die Sicherheit und Verwaltung dieser Ressourcen zu steuern.</w:t>
      </w:r>
      <w:r w:rsidR="00025911">
        <w:rPr>
          <w:rFonts w:ascii="Arial" w:hAnsi="Arial" w:cs="Arial"/>
        </w:rPr>
        <w:t xml:space="preserve"> Bei Students4Students </w:t>
      </w:r>
      <w:r w:rsidR="00DD2A11">
        <w:rPr>
          <w:rFonts w:ascii="Arial" w:hAnsi="Arial" w:cs="Arial"/>
        </w:rPr>
        <w:t>sind d</w:t>
      </w:r>
      <w:r w:rsidR="004853D1">
        <w:rPr>
          <w:rFonts w:ascii="Arial" w:hAnsi="Arial" w:cs="Arial"/>
        </w:rPr>
        <w:t>ie einzigen</w:t>
      </w:r>
      <w:r w:rsidR="00DD2A11">
        <w:rPr>
          <w:rFonts w:ascii="Arial" w:hAnsi="Arial" w:cs="Arial"/>
        </w:rPr>
        <w:t xml:space="preserve"> User die Stud</w:t>
      </w:r>
      <w:r w:rsidR="00912FFA">
        <w:rPr>
          <w:rFonts w:ascii="Arial" w:hAnsi="Arial" w:cs="Arial"/>
        </w:rPr>
        <w:t>ierenden der DHBW Stuttgart.</w:t>
      </w:r>
      <w:r w:rsidR="00DD2A11">
        <w:rPr>
          <w:rFonts w:ascii="Arial" w:hAnsi="Arial" w:cs="Arial"/>
        </w:rPr>
        <w:t xml:space="preserve"> </w:t>
      </w:r>
    </w:p>
    <w:p w14:paraId="7F1FFAE0" w14:textId="78540F60" w:rsidR="008F4E07" w:rsidRPr="00D629C0" w:rsidRDefault="008F4E07" w:rsidP="000B4983">
      <w:pPr>
        <w:pStyle w:val="berschrift2"/>
        <w:spacing w:line="360" w:lineRule="auto"/>
        <w:jc w:val="both"/>
        <w:rPr>
          <w:rFonts w:ascii="Arial" w:hAnsi="Arial" w:cs="Arial"/>
        </w:rPr>
      </w:pPr>
      <w:bookmarkStart w:id="15" w:name="_Toc149309402"/>
      <w:r w:rsidRPr="00D629C0">
        <w:rPr>
          <w:rFonts w:ascii="Arial" w:hAnsi="Arial" w:cs="Arial"/>
        </w:rPr>
        <w:t>Kryptografie</w:t>
      </w:r>
      <w:bookmarkEnd w:id="15"/>
    </w:p>
    <w:p w14:paraId="0AFE4436" w14:textId="3C2F6BB9" w:rsidR="008F4E07" w:rsidRPr="00D629C0" w:rsidRDefault="003267F3" w:rsidP="00D629C0">
      <w:pPr>
        <w:spacing w:line="360" w:lineRule="auto"/>
        <w:jc w:val="both"/>
        <w:rPr>
          <w:rFonts w:ascii="Arial" w:hAnsi="Arial" w:cs="Arial"/>
        </w:rPr>
      </w:pPr>
      <w:r w:rsidRPr="00D629C0">
        <w:rPr>
          <w:rFonts w:ascii="Arial" w:hAnsi="Arial" w:cs="Arial"/>
        </w:rPr>
        <w:t>Die Kryptografie</w:t>
      </w:r>
      <w:r w:rsidR="00334DAA" w:rsidRPr="00D629C0">
        <w:rPr>
          <w:rFonts w:ascii="Arial" w:hAnsi="Arial" w:cs="Arial"/>
        </w:rPr>
        <w:t xml:space="preserve"> bezeichnet die Wissenschaft von der Geheimhaltung von Nachrichten. </w:t>
      </w:r>
      <w:r w:rsidR="001023D4" w:rsidRPr="00D629C0">
        <w:rPr>
          <w:rFonts w:ascii="Arial" w:hAnsi="Arial" w:cs="Arial"/>
        </w:rPr>
        <w:t>Die generelle Vorgehensweise hierbei ist die</w:t>
      </w:r>
      <w:r w:rsidR="00854160" w:rsidRPr="00D629C0">
        <w:rPr>
          <w:rFonts w:ascii="Arial" w:hAnsi="Arial" w:cs="Arial"/>
        </w:rPr>
        <w:t xml:space="preserve"> Ver</w:t>
      </w:r>
      <w:r w:rsidR="00547A26" w:rsidRPr="00D629C0">
        <w:rPr>
          <w:rFonts w:ascii="Arial" w:hAnsi="Arial" w:cs="Arial"/>
        </w:rPr>
        <w:t xml:space="preserve">schlüsselung von Daten </w:t>
      </w:r>
      <w:r w:rsidR="00F63128" w:rsidRPr="00D629C0">
        <w:rPr>
          <w:rFonts w:ascii="Arial" w:hAnsi="Arial" w:cs="Arial"/>
        </w:rPr>
        <w:t xml:space="preserve">in sog. </w:t>
      </w:r>
      <w:proofErr w:type="spellStart"/>
      <w:r w:rsidR="00F63128" w:rsidRPr="00D629C0">
        <w:rPr>
          <w:rFonts w:ascii="Arial" w:hAnsi="Arial" w:cs="Arial"/>
        </w:rPr>
        <w:t>Ciphertext</w:t>
      </w:r>
      <w:proofErr w:type="spellEnd"/>
      <w:r w:rsidR="00F63128" w:rsidRPr="00D629C0">
        <w:rPr>
          <w:rFonts w:ascii="Arial" w:hAnsi="Arial" w:cs="Arial"/>
        </w:rPr>
        <w:t xml:space="preserve"> und die erneute Entschlüsselung. </w:t>
      </w:r>
      <w:proofErr w:type="spellStart"/>
      <w:r w:rsidR="007C2C5B">
        <w:rPr>
          <w:rFonts w:ascii="Arial" w:hAnsi="Arial" w:cs="Arial"/>
        </w:rPr>
        <w:t>Ciphertext</w:t>
      </w:r>
      <w:proofErr w:type="spellEnd"/>
      <w:r w:rsidR="007C2C5B">
        <w:rPr>
          <w:rFonts w:ascii="Arial" w:hAnsi="Arial" w:cs="Arial"/>
        </w:rPr>
        <w:t xml:space="preserve"> bezeichnet </w:t>
      </w:r>
      <w:r w:rsidR="00D320B1">
        <w:rPr>
          <w:rFonts w:ascii="Arial" w:hAnsi="Arial" w:cs="Arial"/>
        </w:rPr>
        <w:t>einen verschlüsselten Text</w:t>
      </w:r>
      <w:r w:rsidR="004D404D">
        <w:rPr>
          <w:rFonts w:ascii="Arial" w:hAnsi="Arial" w:cs="Arial"/>
        </w:rPr>
        <w:t>, der mithilfe</w:t>
      </w:r>
      <w:r w:rsidR="00D320B1">
        <w:rPr>
          <w:rFonts w:ascii="Arial" w:hAnsi="Arial" w:cs="Arial"/>
        </w:rPr>
        <w:t xml:space="preserve"> eines Verschlüsselungsalgorithmus namens </w:t>
      </w:r>
      <w:proofErr w:type="spellStart"/>
      <w:r w:rsidR="00D320B1">
        <w:rPr>
          <w:rFonts w:ascii="Arial" w:hAnsi="Arial" w:cs="Arial"/>
        </w:rPr>
        <w:t>cipher</w:t>
      </w:r>
      <w:proofErr w:type="spellEnd"/>
      <w:r w:rsidR="00D320B1">
        <w:rPr>
          <w:rFonts w:ascii="Arial" w:hAnsi="Arial" w:cs="Arial"/>
        </w:rPr>
        <w:t xml:space="preserve"> aus Klartext umgewandelt wird. </w:t>
      </w:r>
      <w:r w:rsidR="00A43A4B" w:rsidRPr="00D629C0">
        <w:rPr>
          <w:rFonts w:ascii="Arial" w:hAnsi="Arial" w:cs="Arial"/>
        </w:rPr>
        <w:t>Die vier Ziele der Kryptographie sind Vertraulichkeit, Datenintegrität, Authentifizierung und Schutz vor Nichtanerkennung</w:t>
      </w:r>
      <w:r w:rsidR="002F7874" w:rsidRPr="00D629C0">
        <w:rPr>
          <w:rFonts w:ascii="Arial" w:hAnsi="Arial" w:cs="Arial"/>
        </w:rPr>
        <w:t xml:space="preserve">. Um diese Ziele zu </w:t>
      </w:r>
      <w:r w:rsidR="00E95E69" w:rsidRPr="00D629C0">
        <w:rPr>
          <w:rFonts w:ascii="Arial" w:hAnsi="Arial" w:cs="Arial"/>
        </w:rPr>
        <w:t>erreichen,</w:t>
      </w:r>
      <w:r w:rsidR="002F7874" w:rsidRPr="00D629C0">
        <w:rPr>
          <w:rFonts w:ascii="Arial" w:hAnsi="Arial" w:cs="Arial"/>
        </w:rPr>
        <w:t xml:space="preserve"> werden verschiedene Verfahren eingesetzt</w:t>
      </w:r>
      <w:r w:rsidR="009827CB" w:rsidRPr="00D629C0">
        <w:rPr>
          <w:rFonts w:ascii="Arial" w:hAnsi="Arial" w:cs="Arial"/>
        </w:rPr>
        <w:t>, unter anderen das Symmetrische und Asymmetrische</w:t>
      </w:r>
      <w:r w:rsidR="002F7BC5" w:rsidRPr="00D629C0">
        <w:rPr>
          <w:rFonts w:ascii="Arial" w:hAnsi="Arial" w:cs="Arial"/>
        </w:rPr>
        <w:t xml:space="preserve"> Verfahren. </w:t>
      </w:r>
      <w:r w:rsidR="00626D26">
        <w:rPr>
          <w:rFonts w:ascii="Arial" w:hAnsi="Arial" w:cs="Arial"/>
        </w:rPr>
        <w:t xml:space="preserve">(vgl. </w:t>
      </w:r>
      <w:proofErr w:type="spellStart"/>
      <w:r w:rsidR="00822E75">
        <w:rPr>
          <w:rFonts w:ascii="Arial" w:hAnsi="Arial" w:cs="Arial"/>
        </w:rPr>
        <w:t>Egly</w:t>
      </w:r>
      <w:proofErr w:type="spellEnd"/>
      <w:r w:rsidR="00822E75">
        <w:rPr>
          <w:rFonts w:ascii="Arial" w:hAnsi="Arial" w:cs="Arial"/>
        </w:rPr>
        <w:t xml:space="preserve"> 2007)</w:t>
      </w:r>
    </w:p>
    <w:p w14:paraId="6E0C7A7D" w14:textId="78ECE057" w:rsidR="00BA095D" w:rsidRDefault="00E95E69" w:rsidP="00D629C0">
      <w:pPr>
        <w:spacing w:line="360" w:lineRule="auto"/>
        <w:jc w:val="both"/>
        <w:rPr>
          <w:rFonts w:ascii="Arial" w:hAnsi="Arial" w:cs="Arial"/>
        </w:rPr>
      </w:pPr>
      <w:r w:rsidRPr="00D629C0">
        <w:rPr>
          <w:rFonts w:ascii="Arial" w:hAnsi="Arial" w:cs="Arial"/>
        </w:rPr>
        <w:t>Schützenswerte</w:t>
      </w:r>
      <w:r w:rsidR="00BA095D" w:rsidRPr="00D629C0">
        <w:rPr>
          <w:rFonts w:ascii="Arial" w:hAnsi="Arial" w:cs="Arial"/>
        </w:rPr>
        <w:t xml:space="preserve"> Daten</w:t>
      </w:r>
      <w:r w:rsidRPr="00D629C0">
        <w:rPr>
          <w:rFonts w:ascii="Arial" w:hAnsi="Arial" w:cs="Arial"/>
        </w:rPr>
        <w:t xml:space="preserve"> </w:t>
      </w:r>
      <w:r w:rsidR="002F398C" w:rsidRPr="00D629C0">
        <w:rPr>
          <w:rFonts w:ascii="Arial" w:hAnsi="Arial" w:cs="Arial"/>
        </w:rPr>
        <w:t>beziehen sich</w:t>
      </w:r>
      <w:r w:rsidR="003D6065" w:rsidRPr="00D629C0">
        <w:rPr>
          <w:rFonts w:ascii="Arial" w:hAnsi="Arial" w:cs="Arial"/>
        </w:rPr>
        <w:t xml:space="preserve"> im Allgemeinen</w:t>
      </w:r>
      <w:r w:rsidR="002F398C" w:rsidRPr="00D629C0">
        <w:rPr>
          <w:rFonts w:ascii="Arial" w:hAnsi="Arial" w:cs="Arial"/>
        </w:rPr>
        <w:t xml:space="preserve"> auf personenbezogenen Daten</w:t>
      </w:r>
      <w:r w:rsidR="00E12BDE" w:rsidRPr="00D629C0">
        <w:rPr>
          <w:rFonts w:ascii="Arial" w:hAnsi="Arial" w:cs="Arial"/>
        </w:rPr>
        <w:t xml:space="preserve"> und</w:t>
      </w:r>
      <w:r w:rsidR="002F398C" w:rsidRPr="00D629C0">
        <w:rPr>
          <w:rFonts w:ascii="Arial" w:hAnsi="Arial" w:cs="Arial"/>
        </w:rPr>
        <w:t xml:space="preserve"> deren </w:t>
      </w:r>
      <w:r w:rsidR="00E2333E" w:rsidRPr="00D629C0">
        <w:rPr>
          <w:rFonts w:ascii="Arial" w:hAnsi="Arial" w:cs="Arial"/>
        </w:rPr>
        <w:t>Verarbeitung</w:t>
      </w:r>
      <w:r w:rsidR="00E12BDE" w:rsidRPr="00D629C0">
        <w:rPr>
          <w:rFonts w:ascii="Arial" w:hAnsi="Arial" w:cs="Arial"/>
        </w:rPr>
        <w:t>.</w:t>
      </w:r>
      <w:r w:rsidR="003D6065" w:rsidRPr="00D629C0">
        <w:rPr>
          <w:rFonts w:ascii="Arial" w:hAnsi="Arial" w:cs="Arial"/>
        </w:rPr>
        <w:t xml:space="preserve"> Hinsichtlich der vorliegenden Projektarbeit </w:t>
      </w:r>
      <w:r w:rsidR="00231EE6" w:rsidRPr="00D629C0">
        <w:rPr>
          <w:rFonts w:ascii="Arial" w:hAnsi="Arial" w:cs="Arial"/>
        </w:rPr>
        <w:t>sind</w:t>
      </w:r>
      <w:r w:rsidR="00D629C0" w:rsidRPr="00D629C0">
        <w:rPr>
          <w:rFonts w:ascii="Arial" w:hAnsi="Arial" w:cs="Arial"/>
        </w:rPr>
        <w:t xml:space="preserve"> die </w:t>
      </w:r>
      <w:r w:rsidR="00535080">
        <w:rPr>
          <w:rFonts w:ascii="Arial" w:hAnsi="Arial" w:cs="Arial"/>
        </w:rPr>
        <w:t>Datenbereiche gemeint</w:t>
      </w:r>
      <w:r w:rsidR="00D629C0" w:rsidRPr="00D629C0">
        <w:rPr>
          <w:rFonts w:ascii="Arial" w:hAnsi="Arial" w:cs="Arial"/>
        </w:rPr>
        <w:t>, in de</w:t>
      </w:r>
      <w:r w:rsidR="009D6A90">
        <w:rPr>
          <w:rFonts w:ascii="Arial" w:hAnsi="Arial" w:cs="Arial"/>
        </w:rPr>
        <w:t>nen</w:t>
      </w:r>
      <w:r w:rsidR="00D629C0" w:rsidRPr="00D629C0">
        <w:rPr>
          <w:rFonts w:ascii="Arial" w:hAnsi="Arial" w:cs="Arial"/>
        </w:rPr>
        <w:t xml:space="preserve"> </w:t>
      </w:r>
      <w:r w:rsidR="00284650">
        <w:rPr>
          <w:rFonts w:ascii="Arial" w:hAnsi="Arial" w:cs="Arial"/>
        </w:rPr>
        <w:t>persönlichen Daten</w:t>
      </w:r>
      <w:r w:rsidR="00F11CCB">
        <w:rPr>
          <w:rFonts w:ascii="Arial" w:hAnsi="Arial" w:cs="Arial"/>
        </w:rPr>
        <w:t>,</w:t>
      </w:r>
      <w:r w:rsidR="00284650">
        <w:rPr>
          <w:rFonts w:ascii="Arial" w:hAnsi="Arial" w:cs="Arial"/>
        </w:rPr>
        <w:t xml:space="preserve"> wie </w:t>
      </w:r>
      <w:r w:rsidR="00F11CCB">
        <w:rPr>
          <w:rFonts w:ascii="Arial" w:hAnsi="Arial" w:cs="Arial"/>
        </w:rPr>
        <w:t>die studentische Mail</w:t>
      </w:r>
      <w:r w:rsidR="00270A82">
        <w:rPr>
          <w:rFonts w:ascii="Arial" w:hAnsi="Arial" w:cs="Arial"/>
        </w:rPr>
        <w:t xml:space="preserve">, </w:t>
      </w:r>
      <w:r w:rsidR="007C5C7B">
        <w:rPr>
          <w:rFonts w:ascii="Arial" w:hAnsi="Arial" w:cs="Arial"/>
        </w:rPr>
        <w:t xml:space="preserve">der </w:t>
      </w:r>
      <w:r w:rsidR="00F11CCB">
        <w:rPr>
          <w:rFonts w:ascii="Arial" w:hAnsi="Arial" w:cs="Arial"/>
        </w:rPr>
        <w:t>Name</w:t>
      </w:r>
      <w:r w:rsidR="00270A82">
        <w:rPr>
          <w:rFonts w:ascii="Arial" w:hAnsi="Arial" w:cs="Arial"/>
        </w:rPr>
        <w:t xml:space="preserve"> und das Passwort</w:t>
      </w:r>
      <w:r w:rsidR="003B6C41">
        <w:rPr>
          <w:rFonts w:ascii="Arial" w:hAnsi="Arial" w:cs="Arial"/>
        </w:rPr>
        <w:t xml:space="preserve">, </w:t>
      </w:r>
      <w:r w:rsidR="00D0688D">
        <w:rPr>
          <w:rFonts w:ascii="Arial" w:hAnsi="Arial" w:cs="Arial"/>
        </w:rPr>
        <w:t xml:space="preserve">die bei der Erstellung eines Kontos verarbeitet werden. </w:t>
      </w:r>
      <w:r w:rsidR="008315E9">
        <w:rPr>
          <w:rFonts w:ascii="Arial" w:hAnsi="Arial" w:cs="Arial"/>
        </w:rPr>
        <w:t xml:space="preserve">Diese müssen </w:t>
      </w:r>
      <w:r w:rsidR="00626D8B">
        <w:rPr>
          <w:rFonts w:ascii="Arial" w:hAnsi="Arial" w:cs="Arial"/>
        </w:rPr>
        <w:t xml:space="preserve">verschlüsselt werden. </w:t>
      </w:r>
    </w:p>
    <w:p w14:paraId="57C64516" w14:textId="74B0AA7E" w:rsidR="00987ED4" w:rsidRDefault="00A123CD" w:rsidP="00D629C0">
      <w:pPr>
        <w:spacing w:line="360" w:lineRule="auto"/>
        <w:jc w:val="both"/>
        <w:rPr>
          <w:rFonts w:ascii="Arial" w:hAnsi="Arial" w:cs="Arial"/>
        </w:rPr>
      </w:pPr>
      <w:r>
        <w:rPr>
          <w:rFonts w:ascii="Arial" w:hAnsi="Arial" w:cs="Arial"/>
        </w:rPr>
        <w:t xml:space="preserve">Aufgrund der Nichtwertung der </w:t>
      </w:r>
      <w:proofErr w:type="spellStart"/>
      <w:r>
        <w:rPr>
          <w:rFonts w:ascii="Arial" w:hAnsi="Arial" w:cs="Arial"/>
        </w:rPr>
        <w:t>Cybersecurity</w:t>
      </w:r>
      <w:proofErr w:type="spellEnd"/>
      <w:r>
        <w:rPr>
          <w:rFonts w:ascii="Arial" w:hAnsi="Arial" w:cs="Arial"/>
        </w:rPr>
        <w:t xml:space="preserve"> des Projektes wird nur fiktiv ein geeigneter Verschlüsselungsalgorithmus und </w:t>
      </w:r>
      <w:r w:rsidR="00A60FCF">
        <w:rPr>
          <w:rFonts w:ascii="Arial" w:hAnsi="Arial" w:cs="Arial"/>
        </w:rPr>
        <w:t>eine Schlüssellänge gewählt.</w:t>
      </w:r>
      <w:r w:rsidR="002A1FF4">
        <w:rPr>
          <w:rFonts w:ascii="Arial" w:hAnsi="Arial" w:cs="Arial"/>
        </w:rPr>
        <w:t xml:space="preserve"> </w:t>
      </w:r>
      <w:r w:rsidR="00DD1E18">
        <w:rPr>
          <w:rFonts w:ascii="Arial" w:hAnsi="Arial" w:cs="Arial"/>
        </w:rPr>
        <w:t xml:space="preserve">Um das dritte Ziel der Kryptographie zu erreichen, die Authentifizierung, </w:t>
      </w:r>
      <w:r w:rsidR="00683F5F">
        <w:rPr>
          <w:rFonts w:ascii="Arial" w:hAnsi="Arial" w:cs="Arial"/>
        </w:rPr>
        <w:t>wäre die Multi-</w:t>
      </w:r>
      <w:proofErr w:type="spellStart"/>
      <w:r w:rsidR="00683F5F">
        <w:rPr>
          <w:rFonts w:ascii="Arial" w:hAnsi="Arial" w:cs="Arial"/>
        </w:rPr>
        <w:t>Factor</w:t>
      </w:r>
      <w:proofErr w:type="spellEnd"/>
      <w:r w:rsidR="00683F5F">
        <w:rPr>
          <w:rFonts w:ascii="Arial" w:hAnsi="Arial" w:cs="Arial"/>
        </w:rPr>
        <w:t xml:space="preserve"> Authentication (MFA) geeignet, </w:t>
      </w:r>
      <w:r w:rsidR="00044A85">
        <w:rPr>
          <w:rFonts w:ascii="Arial" w:hAnsi="Arial" w:cs="Arial"/>
        </w:rPr>
        <w:t>um die Benutzerkonten zu schützen. Zusätzlich wird eingeschränkt, auf was jeder Benutzer Zugriff hat, d</w:t>
      </w:r>
      <w:r w:rsidR="00C5542B">
        <w:rPr>
          <w:rFonts w:ascii="Arial" w:hAnsi="Arial" w:cs="Arial"/>
        </w:rPr>
        <w:t>.</w:t>
      </w:r>
      <w:r w:rsidR="00044A85">
        <w:rPr>
          <w:rFonts w:ascii="Arial" w:hAnsi="Arial" w:cs="Arial"/>
        </w:rPr>
        <w:t xml:space="preserve">h. eine Art </w:t>
      </w:r>
      <w:r w:rsidR="0025299C">
        <w:rPr>
          <w:rFonts w:ascii="Arial" w:hAnsi="Arial" w:cs="Arial"/>
        </w:rPr>
        <w:t xml:space="preserve">Zugriffseinschränkung wird implementiert. </w:t>
      </w:r>
      <w:r w:rsidR="00440FC9">
        <w:rPr>
          <w:rFonts w:ascii="Arial" w:hAnsi="Arial" w:cs="Arial"/>
        </w:rPr>
        <w:t xml:space="preserve">Für Daten in Transit werden geeignete HTTPS Protokolle implementiert, </w:t>
      </w:r>
      <w:r w:rsidR="007B5E28">
        <w:rPr>
          <w:rFonts w:ascii="Arial" w:hAnsi="Arial" w:cs="Arial"/>
        </w:rPr>
        <w:t xml:space="preserve">sodass versichert werden kann, dass der Datenstrom zwischen Nutzer und </w:t>
      </w:r>
      <w:r w:rsidR="00122DEF">
        <w:rPr>
          <w:rFonts w:ascii="Arial" w:hAnsi="Arial" w:cs="Arial"/>
        </w:rPr>
        <w:t xml:space="preserve">Plattform verschlüsselt bleibt. </w:t>
      </w:r>
      <w:r w:rsidR="00AC6FCC">
        <w:rPr>
          <w:rFonts w:ascii="Arial" w:hAnsi="Arial" w:cs="Arial"/>
        </w:rPr>
        <w:t xml:space="preserve">Hierzu wird ein ordentliches SSL/TLS Zertifikat für das Domain genutzt. </w:t>
      </w:r>
      <w:r w:rsidR="001351D8">
        <w:rPr>
          <w:rFonts w:ascii="Arial" w:hAnsi="Arial" w:cs="Arial"/>
        </w:rPr>
        <w:t xml:space="preserve">Kennwörter werden nicht im </w:t>
      </w:r>
      <w:proofErr w:type="spellStart"/>
      <w:r w:rsidR="001351D8">
        <w:rPr>
          <w:rFonts w:ascii="Arial" w:hAnsi="Arial" w:cs="Arial"/>
        </w:rPr>
        <w:t>plaintext</w:t>
      </w:r>
      <w:proofErr w:type="spellEnd"/>
      <w:r w:rsidR="001351D8">
        <w:rPr>
          <w:rFonts w:ascii="Arial" w:hAnsi="Arial" w:cs="Arial"/>
        </w:rPr>
        <w:t xml:space="preserve"> gespeichert, sondern ein starkes Passwort-</w:t>
      </w:r>
      <w:proofErr w:type="spellStart"/>
      <w:r w:rsidR="001351D8">
        <w:rPr>
          <w:rFonts w:ascii="Arial" w:hAnsi="Arial" w:cs="Arial"/>
        </w:rPr>
        <w:t>Hashing</w:t>
      </w:r>
      <w:proofErr w:type="spellEnd"/>
      <w:r w:rsidR="001351D8">
        <w:rPr>
          <w:rFonts w:ascii="Arial" w:hAnsi="Arial" w:cs="Arial"/>
        </w:rPr>
        <w:t xml:space="preserve"> Algorithmus </w:t>
      </w:r>
      <w:r w:rsidR="0082455A">
        <w:rPr>
          <w:rFonts w:ascii="Arial" w:hAnsi="Arial" w:cs="Arial"/>
        </w:rPr>
        <w:t>wird verwendet. Für sensible Daten</w:t>
      </w:r>
      <w:r w:rsidR="00402329">
        <w:rPr>
          <w:rFonts w:ascii="Arial" w:hAnsi="Arial" w:cs="Arial"/>
        </w:rPr>
        <w:t>,</w:t>
      </w:r>
      <w:r w:rsidR="0082455A">
        <w:rPr>
          <w:rFonts w:ascii="Arial" w:hAnsi="Arial" w:cs="Arial"/>
        </w:rPr>
        <w:t xml:space="preserve"> die auf de</w:t>
      </w:r>
      <w:r w:rsidR="00402329">
        <w:rPr>
          <w:rFonts w:ascii="Arial" w:hAnsi="Arial" w:cs="Arial"/>
        </w:rPr>
        <w:t xml:space="preserve">m Server gespeichert bleiben, </w:t>
      </w:r>
      <w:r w:rsidR="00A636D1">
        <w:rPr>
          <w:rFonts w:ascii="Arial" w:hAnsi="Arial" w:cs="Arial"/>
        </w:rPr>
        <w:t xml:space="preserve">ist </w:t>
      </w:r>
      <w:r w:rsidR="004C2FAF">
        <w:rPr>
          <w:rFonts w:ascii="Arial" w:hAnsi="Arial" w:cs="Arial"/>
        </w:rPr>
        <w:t xml:space="preserve">das </w:t>
      </w:r>
      <w:proofErr w:type="spellStart"/>
      <w:r w:rsidR="004C2FAF">
        <w:rPr>
          <w:rFonts w:ascii="Arial" w:hAnsi="Arial" w:cs="Arial"/>
        </w:rPr>
        <w:t>Advanced</w:t>
      </w:r>
      <w:proofErr w:type="spellEnd"/>
      <w:r w:rsidR="004C2FAF">
        <w:rPr>
          <w:rFonts w:ascii="Arial" w:hAnsi="Arial" w:cs="Arial"/>
        </w:rPr>
        <w:t xml:space="preserve"> Encryption Standard (AES) </w:t>
      </w:r>
      <w:r w:rsidR="00B54BB8">
        <w:rPr>
          <w:rFonts w:ascii="Arial" w:hAnsi="Arial" w:cs="Arial"/>
        </w:rPr>
        <w:t>geeignet. Hierfür reicht das AES-256</w:t>
      </w:r>
      <w:r w:rsidR="003B7A79">
        <w:rPr>
          <w:rFonts w:ascii="Arial" w:hAnsi="Arial" w:cs="Arial"/>
        </w:rPr>
        <w:t>,</w:t>
      </w:r>
      <w:r w:rsidR="005C4998">
        <w:rPr>
          <w:rFonts w:ascii="Arial" w:hAnsi="Arial" w:cs="Arial"/>
        </w:rPr>
        <w:t xml:space="preserve"> ein symmetrisches Verschlüsselungsverfahren. </w:t>
      </w:r>
      <w:r w:rsidR="003B7A79">
        <w:rPr>
          <w:rFonts w:ascii="Arial" w:hAnsi="Arial" w:cs="Arial"/>
        </w:rPr>
        <w:t>Sie</w:t>
      </w:r>
      <w:r w:rsidR="003C2E0E" w:rsidRPr="003C2E0E">
        <w:rPr>
          <w:rFonts w:ascii="Arial" w:hAnsi="Arial" w:cs="Arial"/>
        </w:rPr>
        <w:t xml:space="preserve"> sind </w:t>
      </w:r>
      <w:r w:rsidR="003C2E0E" w:rsidRPr="003C2E0E">
        <w:rPr>
          <w:rFonts w:ascii="Arial" w:hAnsi="Arial" w:cs="Arial"/>
        </w:rPr>
        <w:lastRenderedPageBreak/>
        <w:t>in der Regel effizienter und schneller als asymmetrische Verschlüsselungsalgorithmen, wenn es</w:t>
      </w:r>
      <w:r w:rsidR="003C2E0E">
        <w:rPr>
          <w:rFonts w:ascii="Arial" w:hAnsi="Arial" w:cs="Arial"/>
        </w:rPr>
        <w:t xml:space="preserve"> sich</w:t>
      </w:r>
      <w:r w:rsidR="003C2E0E" w:rsidRPr="003C2E0E">
        <w:rPr>
          <w:rFonts w:ascii="Arial" w:hAnsi="Arial" w:cs="Arial"/>
        </w:rPr>
        <w:t xml:space="preserve"> um die Verschlüsselung großer Datenmengen </w:t>
      </w:r>
      <w:r w:rsidR="003C2E0E">
        <w:rPr>
          <w:rFonts w:ascii="Arial" w:hAnsi="Arial" w:cs="Arial"/>
        </w:rPr>
        <w:t>handelt.</w:t>
      </w:r>
      <w:r w:rsidR="00057C3D">
        <w:rPr>
          <w:rFonts w:ascii="Arial" w:hAnsi="Arial" w:cs="Arial"/>
        </w:rPr>
        <w:t xml:space="preserve"> </w:t>
      </w:r>
      <w:r w:rsidR="003B7A79">
        <w:rPr>
          <w:rFonts w:ascii="Arial" w:hAnsi="Arial" w:cs="Arial"/>
        </w:rPr>
        <w:t>AES-256</w:t>
      </w:r>
      <w:r w:rsidR="00057C3D" w:rsidRPr="00057C3D">
        <w:rPr>
          <w:rFonts w:ascii="Arial" w:hAnsi="Arial" w:cs="Arial"/>
        </w:rPr>
        <w:t xml:space="preserve"> </w:t>
      </w:r>
      <w:r w:rsidR="003B7A79">
        <w:rPr>
          <w:rFonts w:ascii="Arial" w:hAnsi="Arial" w:cs="Arial"/>
        </w:rPr>
        <w:t>hat</w:t>
      </w:r>
      <w:r w:rsidR="00057C3D" w:rsidRPr="00057C3D">
        <w:rPr>
          <w:rFonts w:ascii="Arial" w:hAnsi="Arial" w:cs="Arial"/>
        </w:rPr>
        <w:t xml:space="preserve"> eine Länge von 256 Bits</w:t>
      </w:r>
      <w:r w:rsidR="003B7A79">
        <w:rPr>
          <w:rFonts w:ascii="Arial" w:hAnsi="Arial" w:cs="Arial"/>
        </w:rPr>
        <w:t xml:space="preserve"> und </w:t>
      </w:r>
      <w:r w:rsidR="00057C3D" w:rsidRPr="00057C3D">
        <w:rPr>
          <w:rFonts w:ascii="Arial" w:hAnsi="Arial" w:cs="Arial"/>
        </w:rPr>
        <w:t>wird als sehr stark und für die meisten Anwendungen ausreichend angesehen.</w:t>
      </w:r>
    </w:p>
    <w:p w14:paraId="60A47890" w14:textId="5CF5ABA2" w:rsidR="008F4E07" w:rsidRDefault="003C401F" w:rsidP="00D629C0">
      <w:pPr>
        <w:spacing w:line="360" w:lineRule="auto"/>
        <w:jc w:val="both"/>
        <w:rPr>
          <w:rFonts w:ascii="Arial" w:hAnsi="Arial" w:cs="Arial"/>
        </w:rPr>
      </w:pPr>
      <w:r w:rsidRPr="003C401F">
        <w:rPr>
          <w:rFonts w:ascii="Arial" w:hAnsi="Arial" w:cs="Arial"/>
        </w:rPr>
        <w:t xml:space="preserve">Benutzerauthentifizierungstoken und Sitzungen </w:t>
      </w:r>
      <w:r>
        <w:rPr>
          <w:rFonts w:ascii="Arial" w:hAnsi="Arial" w:cs="Arial"/>
        </w:rPr>
        <w:t xml:space="preserve">sind </w:t>
      </w:r>
      <w:r w:rsidRPr="003C401F">
        <w:rPr>
          <w:rFonts w:ascii="Arial" w:hAnsi="Arial" w:cs="Arial"/>
        </w:rPr>
        <w:t>sicher</w:t>
      </w:r>
      <w:r w:rsidR="006C612F">
        <w:rPr>
          <w:rFonts w:ascii="Arial" w:hAnsi="Arial" w:cs="Arial"/>
        </w:rPr>
        <w:t xml:space="preserve">gestellt </w:t>
      </w:r>
      <w:r w:rsidRPr="003C401F">
        <w:rPr>
          <w:rFonts w:ascii="Arial" w:hAnsi="Arial" w:cs="Arial"/>
        </w:rPr>
        <w:t>und nicht anfällig für häufige Angriffe wie Session-Fixierung, Cross-Site-Scripting (XSS) oder Cross-Site-Request-</w:t>
      </w:r>
      <w:proofErr w:type="spellStart"/>
      <w:r w:rsidRPr="003C401F">
        <w:rPr>
          <w:rFonts w:ascii="Arial" w:hAnsi="Arial" w:cs="Arial"/>
        </w:rPr>
        <w:t>Forgery</w:t>
      </w:r>
      <w:proofErr w:type="spellEnd"/>
      <w:r w:rsidRPr="003C401F">
        <w:rPr>
          <w:rFonts w:ascii="Arial" w:hAnsi="Arial" w:cs="Arial"/>
        </w:rPr>
        <w:t xml:space="preserve"> (CSRF)</w:t>
      </w:r>
      <w:r w:rsidR="00676518">
        <w:rPr>
          <w:rFonts w:ascii="Arial" w:hAnsi="Arial" w:cs="Arial"/>
        </w:rPr>
        <w:t>. Die</w:t>
      </w:r>
      <w:r w:rsidR="00676518" w:rsidRPr="00676518">
        <w:rPr>
          <w:rFonts w:ascii="Arial" w:hAnsi="Arial" w:cs="Arial"/>
        </w:rPr>
        <w:t xml:space="preserve"> Verschlüsselungsbibliotheken und -abhängigkeiten </w:t>
      </w:r>
      <w:r w:rsidR="00676518">
        <w:rPr>
          <w:rFonts w:ascii="Arial" w:hAnsi="Arial" w:cs="Arial"/>
        </w:rPr>
        <w:t xml:space="preserve">werden </w:t>
      </w:r>
      <w:r w:rsidR="00676518" w:rsidRPr="00676518">
        <w:rPr>
          <w:rFonts w:ascii="Arial" w:hAnsi="Arial" w:cs="Arial"/>
        </w:rPr>
        <w:t>auf dem neuesten Stand</w:t>
      </w:r>
      <w:r w:rsidR="00676518">
        <w:rPr>
          <w:rFonts w:ascii="Arial" w:hAnsi="Arial" w:cs="Arial"/>
        </w:rPr>
        <w:t xml:space="preserve"> gehalten</w:t>
      </w:r>
      <w:r w:rsidR="00565C97">
        <w:rPr>
          <w:rFonts w:ascii="Arial" w:hAnsi="Arial" w:cs="Arial"/>
        </w:rPr>
        <w:t xml:space="preserve">, da </w:t>
      </w:r>
      <w:r w:rsidR="00676518" w:rsidRPr="00676518">
        <w:rPr>
          <w:rFonts w:ascii="Arial" w:hAnsi="Arial" w:cs="Arial"/>
        </w:rPr>
        <w:t>Sicherheitslücken oft in neuen Versionen behoben</w:t>
      </w:r>
      <w:r w:rsidR="00565C97">
        <w:rPr>
          <w:rFonts w:ascii="Arial" w:hAnsi="Arial" w:cs="Arial"/>
        </w:rPr>
        <w:t xml:space="preserve"> werden. </w:t>
      </w:r>
      <w:r w:rsidR="003F1637">
        <w:rPr>
          <w:rFonts w:ascii="Arial" w:hAnsi="Arial" w:cs="Arial"/>
        </w:rPr>
        <w:t xml:space="preserve">Zudem wird in regelmäßigen Abständen Sicherheitsaudits und Penetrationstests durchgeführt, um eventuelle </w:t>
      </w:r>
      <w:r w:rsidR="009E324E">
        <w:rPr>
          <w:rFonts w:ascii="Arial" w:hAnsi="Arial" w:cs="Arial"/>
        </w:rPr>
        <w:t xml:space="preserve">Schwachstellen zu identifizieren und vorzubeugen. </w:t>
      </w:r>
      <w:r w:rsidR="00163FD2">
        <w:rPr>
          <w:rFonts w:ascii="Arial" w:hAnsi="Arial" w:cs="Arial"/>
        </w:rPr>
        <w:t xml:space="preserve">Des Weiteren werden die </w:t>
      </w:r>
      <w:r w:rsidR="008E1B68">
        <w:rPr>
          <w:rFonts w:ascii="Arial" w:hAnsi="Arial" w:cs="Arial"/>
        </w:rPr>
        <w:t xml:space="preserve">Datenschutzvorschriften der DSGVO eingehalten. </w:t>
      </w:r>
    </w:p>
    <w:p w14:paraId="1FC5CA59" w14:textId="439E359A" w:rsidR="00122FC2" w:rsidRDefault="00122FC2" w:rsidP="00DE1214">
      <w:pPr>
        <w:pStyle w:val="berschrift2"/>
        <w:spacing w:line="360" w:lineRule="auto"/>
        <w:jc w:val="both"/>
        <w:rPr>
          <w:rFonts w:ascii="Arial" w:hAnsi="Arial" w:cs="Arial"/>
        </w:rPr>
      </w:pPr>
      <w:r w:rsidRPr="00FE71C7">
        <w:rPr>
          <w:rFonts w:ascii="Arial" w:hAnsi="Arial" w:cs="Arial"/>
        </w:rPr>
        <w:t>Secure</w:t>
      </w:r>
      <w:r w:rsidR="00FE71C7" w:rsidRPr="00FE71C7">
        <w:rPr>
          <w:rFonts w:ascii="Arial" w:hAnsi="Arial" w:cs="Arial"/>
        </w:rPr>
        <w:t xml:space="preserve"> </w:t>
      </w:r>
      <w:proofErr w:type="spellStart"/>
      <w:r w:rsidR="00FE71C7" w:rsidRPr="00FE71C7">
        <w:rPr>
          <w:rFonts w:ascii="Arial" w:hAnsi="Arial" w:cs="Arial"/>
        </w:rPr>
        <w:t>Product</w:t>
      </w:r>
      <w:proofErr w:type="spellEnd"/>
      <w:r w:rsidR="00FE71C7" w:rsidRPr="00FE71C7">
        <w:rPr>
          <w:rFonts w:ascii="Arial" w:hAnsi="Arial" w:cs="Arial"/>
        </w:rPr>
        <w:t xml:space="preserve"> Design</w:t>
      </w:r>
    </w:p>
    <w:p w14:paraId="37689FF6" w14:textId="27F4D29B" w:rsidR="00ED0A48" w:rsidRPr="001B723F" w:rsidRDefault="00C25E50" w:rsidP="00DE1214">
      <w:pPr>
        <w:spacing w:line="360" w:lineRule="auto"/>
        <w:jc w:val="both"/>
        <w:rPr>
          <w:rFonts w:ascii="Arial" w:hAnsi="Arial" w:cs="Arial"/>
        </w:rPr>
      </w:pPr>
      <w:r>
        <w:rPr>
          <w:rFonts w:ascii="Arial" w:hAnsi="Arial" w:cs="Arial"/>
        </w:rPr>
        <w:t xml:space="preserve">Durch </w:t>
      </w:r>
      <w:r w:rsidR="00C5542B">
        <w:rPr>
          <w:rFonts w:ascii="Arial" w:hAnsi="Arial" w:cs="Arial"/>
        </w:rPr>
        <w:t xml:space="preserve">das </w:t>
      </w:r>
      <w:r w:rsidR="00966F39">
        <w:rPr>
          <w:rFonts w:ascii="Arial" w:hAnsi="Arial" w:cs="Arial"/>
        </w:rPr>
        <w:t xml:space="preserve">Secure </w:t>
      </w:r>
      <w:proofErr w:type="spellStart"/>
      <w:r w:rsidR="00966F39">
        <w:rPr>
          <w:rFonts w:ascii="Arial" w:hAnsi="Arial" w:cs="Arial"/>
        </w:rPr>
        <w:t>Product</w:t>
      </w:r>
      <w:proofErr w:type="spellEnd"/>
      <w:r w:rsidR="00966F39">
        <w:rPr>
          <w:rFonts w:ascii="Arial" w:hAnsi="Arial" w:cs="Arial"/>
        </w:rPr>
        <w:t xml:space="preserve"> Design wird</w:t>
      </w:r>
      <w:r w:rsidR="00DE1214" w:rsidRPr="00DE1214">
        <w:rPr>
          <w:rFonts w:ascii="Arial" w:hAnsi="Arial" w:cs="Arial"/>
        </w:rPr>
        <w:t xml:space="preserve"> sicher</w:t>
      </w:r>
      <w:r w:rsidR="00966F39">
        <w:rPr>
          <w:rFonts w:ascii="Arial" w:hAnsi="Arial" w:cs="Arial"/>
        </w:rPr>
        <w:t>ge</w:t>
      </w:r>
      <w:r w:rsidR="00DE1214" w:rsidRPr="00DE1214">
        <w:rPr>
          <w:rFonts w:ascii="Arial" w:hAnsi="Arial" w:cs="Arial"/>
        </w:rPr>
        <w:t>stell</w:t>
      </w:r>
      <w:r w:rsidR="00966F39">
        <w:rPr>
          <w:rFonts w:ascii="Arial" w:hAnsi="Arial" w:cs="Arial"/>
        </w:rPr>
        <w:t>t</w:t>
      </w:r>
      <w:r w:rsidR="00DE1214" w:rsidRPr="00DE1214">
        <w:rPr>
          <w:rFonts w:ascii="Arial" w:hAnsi="Arial" w:cs="Arial"/>
        </w:rPr>
        <w:t xml:space="preserve">, dass alle </w:t>
      </w:r>
      <w:r w:rsidR="007062C9" w:rsidRPr="00DE1214">
        <w:rPr>
          <w:rFonts w:ascii="Arial" w:hAnsi="Arial" w:cs="Arial"/>
        </w:rPr>
        <w:t>Produkte</w:t>
      </w:r>
      <w:r w:rsidR="00966F39">
        <w:rPr>
          <w:rFonts w:ascii="Arial" w:hAnsi="Arial" w:cs="Arial"/>
        </w:rPr>
        <w:t xml:space="preserve"> </w:t>
      </w:r>
      <w:r w:rsidR="00DE1214" w:rsidRPr="00DE1214">
        <w:rPr>
          <w:rFonts w:ascii="Arial" w:hAnsi="Arial" w:cs="Arial"/>
        </w:rPr>
        <w:t xml:space="preserve">die </w:t>
      </w:r>
      <w:r w:rsidR="00966F39">
        <w:rPr>
          <w:rFonts w:ascii="Arial" w:hAnsi="Arial" w:cs="Arial"/>
        </w:rPr>
        <w:t>vorgegebenen</w:t>
      </w:r>
      <w:r w:rsidR="00DE1214" w:rsidRPr="00DE1214">
        <w:rPr>
          <w:rFonts w:ascii="Arial" w:hAnsi="Arial" w:cs="Arial"/>
        </w:rPr>
        <w:t xml:space="preserve"> Sicherheitsanforderungen erfüllen oder übertreffen</w:t>
      </w:r>
      <w:r w:rsidR="005C7283">
        <w:rPr>
          <w:rFonts w:ascii="Arial" w:hAnsi="Arial" w:cs="Arial"/>
        </w:rPr>
        <w:t xml:space="preserve"> </w:t>
      </w:r>
      <w:r w:rsidR="00DE1214" w:rsidRPr="00DE1214">
        <w:rPr>
          <w:rFonts w:ascii="Arial" w:hAnsi="Arial" w:cs="Arial"/>
        </w:rPr>
        <w:t>un</w:t>
      </w:r>
      <w:r w:rsidR="00966F39">
        <w:rPr>
          <w:rFonts w:ascii="Arial" w:hAnsi="Arial" w:cs="Arial"/>
        </w:rPr>
        <w:t>d</w:t>
      </w:r>
      <w:r w:rsidR="00DE1214" w:rsidRPr="00DE1214">
        <w:rPr>
          <w:rFonts w:ascii="Arial" w:hAnsi="Arial" w:cs="Arial"/>
        </w:rPr>
        <w:t xml:space="preserve"> dass alle Sicherheitsentscheidungen zu</w:t>
      </w:r>
      <w:r w:rsidR="005C7283">
        <w:rPr>
          <w:rFonts w:ascii="Arial" w:hAnsi="Arial" w:cs="Arial"/>
        </w:rPr>
        <w:t xml:space="preserve"> einem erhöhten </w:t>
      </w:r>
      <w:r w:rsidR="00DE1214" w:rsidRPr="00DE1214">
        <w:rPr>
          <w:rFonts w:ascii="Arial" w:hAnsi="Arial" w:cs="Arial"/>
        </w:rPr>
        <w:t>Sicherheitsniveau für das zu entwickelnde Produkt</w:t>
      </w:r>
      <w:r w:rsidR="005C7283">
        <w:rPr>
          <w:rFonts w:ascii="Arial" w:hAnsi="Arial" w:cs="Arial"/>
        </w:rPr>
        <w:t xml:space="preserve"> führen.</w:t>
      </w:r>
      <w:r w:rsidR="00581BA8">
        <w:rPr>
          <w:rFonts w:ascii="Arial" w:hAnsi="Arial" w:cs="Arial"/>
        </w:rPr>
        <w:t xml:space="preserve"> </w:t>
      </w:r>
      <w:proofErr w:type="spellStart"/>
      <w:r w:rsidR="0026170D" w:rsidRPr="008D56F1">
        <w:rPr>
          <w:rFonts w:ascii="Arial" w:hAnsi="Arial" w:cs="Arial"/>
          <w:lang w:val="en-US"/>
        </w:rPr>
        <w:t>Damit</w:t>
      </w:r>
      <w:proofErr w:type="spellEnd"/>
      <w:r w:rsidR="0026170D" w:rsidRPr="008D56F1">
        <w:rPr>
          <w:rFonts w:ascii="Arial" w:hAnsi="Arial" w:cs="Arial"/>
          <w:lang w:val="en-US"/>
        </w:rPr>
        <w:t xml:space="preserve"> das </w:t>
      </w:r>
      <w:proofErr w:type="spellStart"/>
      <w:r w:rsidR="0026170D" w:rsidRPr="008D56F1">
        <w:rPr>
          <w:rFonts w:ascii="Arial" w:hAnsi="Arial" w:cs="Arial"/>
          <w:lang w:val="en-US"/>
        </w:rPr>
        <w:t>erfolgen</w:t>
      </w:r>
      <w:proofErr w:type="spellEnd"/>
      <w:r w:rsidR="0026170D" w:rsidRPr="008D56F1">
        <w:rPr>
          <w:rFonts w:ascii="Arial" w:hAnsi="Arial" w:cs="Arial"/>
          <w:lang w:val="en-US"/>
        </w:rPr>
        <w:t xml:space="preserve"> </w:t>
      </w:r>
      <w:proofErr w:type="spellStart"/>
      <w:r w:rsidR="0026170D" w:rsidRPr="008D56F1">
        <w:rPr>
          <w:rFonts w:ascii="Arial" w:hAnsi="Arial" w:cs="Arial"/>
          <w:lang w:val="en-US"/>
        </w:rPr>
        <w:t>kann</w:t>
      </w:r>
      <w:proofErr w:type="spellEnd"/>
      <w:r w:rsidR="0026170D" w:rsidRPr="008D56F1">
        <w:rPr>
          <w:rFonts w:ascii="Arial" w:hAnsi="Arial" w:cs="Arial"/>
          <w:lang w:val="en-US"/>
        </w:rPr>
        <w:t xml:space="preserve">, </w:t>
      </w:r>
      <w:proofErr w:type="spellStart"/>
      <w:r w:rsidR="0026170D" w:rsidRPr="008D56F1">
        <w:rPr>
          <w:rFonts w:ascii="Arial" w:hAnsi="Arial" w:cs="Arial"/>
          <w:lang w:val="en-US"/>
        </w:rPr>
        <w:t>werden</w:t>
      </w:r>
      <w:proofErr w:type="spellEnd"/>
      <w:r w:rsidR="0026170D" w:rsidRPr="008D56F1">
        <w:rPr>
          <w:rFonts w:ascii="Arial" w:hAnsi="Arial" w:cs="Arial"/>
          <w:lang w:val="en-US"/>
        </w:rPr>
        <w:t xml:space="preserve"> </w:t>
      </w:r>
      <w:proofErr w:type="spellStart"/>
      <w:r w:rsidR="0026170D" w:rsidRPr="008D56F1">
        <w:rPr>
          <w:rFonts w:ascii="Arial" w:hAnsi="Arial" w:cs="Arial"/>
          <w:lang w:val="en-US"/>
        </w:rPr>
        <w:t>vier</w:t>
      </w:r>
      <w:proofErr w:type="spellEnd"/>
      <w:r w:rsidR="003E73E7" w:rsidRPr="008D56F1">
        <w:rPr>
          <w:rFonts w:ascii="Arial" w:hAnsi="Arial" w:cs="Arial"/>
          <w:lang w:val="en-US"/>
        </w:rPr>
        <w:t xml:space="preserve"> Security Principles </w:t>
      </w:r>
      <w:proofErr w:type="spellStart"/>
      <w:r w:rsidR="00834D3D" w:rsidRPr="008D56F1">
        <w:rPr>
          <w:rFonts w:ascii="Arial" w:hAnsi="Arial" w:cs="Arial"/>
          <w:lang w:val="en-US"/>
        </w:rPr>
        <w:t>implementiert</w:t>
      </w:r>
      <w:proofErr w:type="spellEnd"/>
      <w:r w:rsidR="00B75890" w:rsidRPr="008D56F1">
        <w:rPr>
          <w:rFonts w:ascii="Arial" w:hAnsi="Arial" w:cs="Arial"/>
          <w:lang w:val="en-US"/>
        </w:rPr>
        <w:t>:</w:t>
      </w:r>
      <w:r w:rsidR="006C0205" w:rsidRPr="008D56F1">
        <w:rPr>
          <w:rFonts w:ascii="Arial" w:hAnsi="Arial" w:cs="Arial"/>
          <w:lang w:val="en-US"/>
        </w:rPr>
        <w:t xml:space="preserve"> </w:t>
      </w:r>
      <w:r w:rsidR="00615C63" w:rsidRPr="008D56F1">
        <w:rPr>
          <w:rFonts w:ascii="Arial" w:hAnsi="Arial" w:cs="Arial"/>
          <w:lang w:val="en-US"/>
        </w:rPr>
        <w:t xml:space="preserve">die Principles of </w:t>
      </w:r>
      <w:r w:rsidR="00027C71" w:rsidRPr="008D56F1">
        <w:rPr>
          <w:rFonts w:ascii="Arial" w:hAnsi="Arial" w:cs="Arial"/>
          <w:lang w:val="en-US"/>
        </w:rPr>
        <w:t xml:space="preserve">Least </w:t>
      </w:r>
      <w:proofErr w:type="spellStart"/>
      <w:r w:rsidR="00027C71" w:rsidRPr="008D56F1">
        <w:rPr>
          <w:rFonts w:ascii="Arial" w:hAnsi="Arial" w:cs="Arial"/>
          <w:lang w:val="en-US"/>
        </w:rPr>
        <w:t>Priviledge</w:t>
      </w:r>
      <w:proofErr w:type="spellEnd"/>
      <w:r w:rsidR="00027C71" w:rsidRPr="008D56F1">
        <w:rPr>
          <w:rFonts w:ascii="Arial" w:hAnsi="Arial" w:cs="Arial"/>
          <w:lang w:val="en-US"/>
        </w:rPr>
        <w:t xml:space="preserve"> and </w:t>
      </w:r>
      <w:r w:rsidR="00D5626F" w:rsidRPr="008D56F1">
        <w:rPr>
          <w:rFonts w:ascii="Arial" w:hAnsi="Arial" w:cs="Arial"/>
          <w:lang w:val="en-US"/>
        </w:rPr>
        <w:t>Separation</w:t>
      </w:r>
      <w:r w:rsidR="00027C71" w:rsidRPr="008D56F1">
        <w:rPr>
          <w:rFonts w:ascii="Arial" w:hAnsi="Arial" w:cs="Arial"/>
          <w:lang w:val="en-US"/>
        </w:rPr>
        <w:t xml:space="preserve"> of Duties, of Defense-in-Depth, </w:t>
      </w:r>
      <w:r w:rsidR="00ED0A48" w:rsidRPr="008D56F1">
        <w:rPr>
          <w:rFonts w:ascii="Arial" w:hAnsi="Arial" w:cs="Arial"/>
          <w:lang w:val="en-US"/>
        </w:rPr>
        <w:t xml:space="preserve">of Zero Trust </w:t>
      </w:r>
      <w:proofErr w:type="spellStart"/>
      <w:r w:rsidR="00ED0A48" w:rsidRPr="008D56F1">
        <w:rPr>
          <w:rFonts w:ascii="Arial" w:hAnsi="Arial" w:cs="Arial"/>
          <w:lang w:val="en-US"/>
        </w:rPr>
        <w:t>und</w:t>
      </w:r>
      <w:proofErr w:type="spellEnd"/>
      <w:r w:rsidR="00ED0A48" w:rsidRPr="008D56F1">
        <w:rPr>
          <w:rFonts w:ascii="Arial" w:hAnsi="Arial" w:cs="Arial"/>
          <w:lang w:val="en-US"/>
        </w:rPr>
        <w:t xml:space="preserve"> of Security-in-the-Open.</w:t>
      </w:r>
      <w:r w:rsidR="00C002CC" w:rsidRPr="008D56F1">
        <w:rPr>
          <w:rFonts w:ascii="Arial" w:hAnsi="Arial" w:cs="Arial"/>
          <w:lang w:val="en-US"/>
        </w:rPr>
        <w:t xml:space="preserve"> </w:t>
      </w:r>
      <w:r w:rsidR="00C002CC" w:rsidRPr="001B723F">
        <w:rPr>
          <w:rFonts w:ascii="Arial" w:hAnsi="Arial" w:cs="Arial"/>
        </w:rPr>
        <w:t>Diese w</w:t>
      </w:r>
      <w:r w:rsidR="00600D85" w:rsidRPr="001B723F">
        <w:rPr>
          <w:rFonts w:ascii="Arial" w:hAnsi="Arial" w:cs="Arial"/>
        </w:rPr>
        <w:t>e</w:t>
      </w:r>
      <w:r w:rsidR="00C002CC" w:rsidRPr="001B723F">
        <w:rPr>
          <w:rFonts w:ascii="Arial" w:hAnsi="Arial" w:cs="Arial"/>
        </w:rPr>
        <w:t xml:space="preserve">rden im </w:t>
      </w:r>
      <w:r w:rsidR="009637DD" w:rsidRPr="001B723F">
        <w:rPr>
          <w:rFonts w:ascii="Arial" w:hAnsi="Arial" w:cs="Arial"/>
        </w:rPr>
        <w:t>Folgenden</w:t>
      </w:r>
      <w:r w:rsidR="00C002CC" w:rsidRPr="001B723F">
        <w:rPr>
          <w:rFonts w:ascii="Arial" w:hAnsi="Arial" w:cs="Arial"/>
        </w:rPr>
        <w:t xml:space="preserve"> </w:t>
      </w:r>
      <w:r w:rsidR="00394BDC" w:rsidRPr="001B723F">
        <w:rPr>
          <w:rFonts w:ascii="Arial" w:hAnsi="Arial" w:cs="Arial"/>
        </w:rPr>
        <w:t>kompakt zusammengefasst.</w:t>
      </w:r>
    </w:p>
    <w:p w14:paraId="487FF00D" w14:textId="527F9208" w:rsidR="00D5626F" w:rsidRPr="005A4A19" w:rsidRDefault="00BE68DD" w:rsidP="00367A3B">
      <w:pPr>
        <w:pStyle w:val="berschrift1"/>
        <w:numPr>
          <w:ilvl w:val="0"/>
          <w:numId w:val="2"/>
        </w:numPr>
        <w:spacing w:line="360" w:lineRule="auto"/>
        <w:jc w:val="both"/>
        <w:rPr>
          <w:rFonts w:ascii="Arial" w:hAnsi="Arial" w:cs="Arial"/>
          <w:sz w:val="22"/>
          <w:szCs w:val="22"/>
          <w:lang w:val="en-US"/>
        </w:rPr>
      </w:pPr>
      <w:r w:rsidRPr="005A4A19">
        <w:rPr>
          <w:rFonts w:ascii="Arial" w:hAnsi="Arial" w:cs="Arial"/>
          <w:sz w:val="22"/>
          <w:szCs w:val="22"/>
          <w:lang w:val="en-US"/>
        </w:rPr>
        <w:t xml:space="preserve">The Principles </w:t>
      </w:r>
      <w:r w:rsidR="00C002CC" w:rsidRPr="005A4A19">
        <w:rPr>
          <w:rFonts w:ascii="Arial" w:hAnsi="Arial" w:cs="Arial"/>
          <w:sz w:val="22"/>
          <w:szCs w:val="22"/>
          <w:lang w:val="en-US"/>
        </w:rPr>
        <w:t xml:space="preserve">of Least </w:t>
      </w:r>
      <w:proofErr w:type="spellStart"/>
      <w:r w:rsidR="00C002CC" w:rsidRPr="005A4A19">
        <w:rPr>
          <w:rFonts w:ascii="Arial" w:hAnsi="Arial" w:cs="Arial"/>
          <w:sz w:val="22"/>
          <w:szCs w:val="22"/>
          <w:lang w:val="en-US"/>
        </w:rPr>
        <w:t>Priviledge</w:t>
      </w:r>
      <w:proofErr w:type="spellEnd"/>
      <w:r w:rsidR="00C002CC" w:rsidRPr="005A4A19">
        <w:rPr>
          <w:rFonts w:ascii="Arial" w:hAnsi="Arial" w:cs="Arial"/>
          <w:sz w:val="22"/>
          <w:szCs w:val="22"/>
          <w:lang w:val="en-US"/>
        </w:rPr>
        <w:t xml:space="preserve"> and Separation of Duties</w:t>
      </w:r>
    </w:p>
    <w:p w14:paraId="6566523F" w14:textId="1DAFC48F" w:rsidR="005A4A19" w:rsidRDefault="005A4A19" w:rsidP="00367A3B">
      <w:pPr>
        <w:spacing w:line="360" w:lineRule="auto"/>
        <w:ind w:left="720"/>
        <w:jc w:val="both"/>
        <w:rPr>
          <w:rFonts w:ascii="Arial" w:hAnsi="Arial" w:cs="Arial"/>
        </w:rPr>
      </w:pPr>
      <w:r w:rsidRPr="005A4A19">
        <w:rPr>
          <w:rFonts w:ascii="Arial" w:hAnsi="Arial" w:cs="Arial"/>
        </w:rPr>
        <w:t>Benutzer sollten nur die nötigsten Zugriffsrechte haben, um ihre Aufgaben zu erfüllen</w:t>
      </w:r>
      <w:r w:rsidR="004606EB">
        <w:rPr>
          <w:rFonts w:ascii="Arial" w:hAnsi="Arial" w:cs="Arial"/>
        </w:rPr>
        <w:t>. Dadurch wird</w:t>
      </w:r>
      <w:r w:rsidRPr="005A4A19">
        <w:rPr>
          <w:rFonts w:ascii="Arial" w:hAnsi="Arial" w:cs="Arial"/>
        </w:rPr>
        <w:t xml:space="preserve"> unbefugte</w:t>
      </w:r>
      <w:r w:rsidR="004606EB">
        <w:rPr>
          <w:rFonts w:ascii="Arial" w:hAnsi="Arial" w:cs="Arial"/>
        </w:rPr>
        <w:t>r</w:t>
      </w:r>
      <w:r w:rsidRPr="005A4A19">
        <w:rPr>
          <w:rFonts w:ascii="Arial" w:hAnsi="Arial" w:cs="Arial"/>
        </w:rPr>
        <w:t xml:space="preserve"> Zugriff </w:t>
      </w:r>
      <w:r w:rsidR="004606EB">
        <w:rPr>
          <w:rFonts w:ascii="Arial" w:hAnsi="Arial" w:cs="Arial"/>
        </w:rPr>
        <w:t>verhindert und</w:t>
      </w:r>
      <w:r w:rsidR="00765D19">
        <w:rPr>
          <w:rFonts w:ascii="Arial" w:hAnsi="Arial" w:cs="Arial"/>
        </w:rPr>
        <w:t xml:space="preserve"> </w:t>
      </w:r>
      <w:r w:rsidR="004606EB">
        <w:rPr>
          <w:rFonts w:ascii="Arial" w:hAnsi="Arial" w:cs="Arial"/>
        </w:rPr>
        <w:t>d</w:t>
      </w:r>
      <w:r w:rsidR="00765D19" w:rsidRPr="00765D19">
        <w:rPr>
          <w:rFonts w:ascii="Arial" w:hAnsi="Arial" w:cs="Arial"/>
        </w:rPr>
        <w:t>ies reduziert das Risiko unbefugten Zugriffs auf sensible Daten oder Systeme</w:t>
      </w:r>
      <w:r w:rsidR="00765D19">
        <w:rPr>
          <w:rFonts w:ascii="Arial" w:hAnsi="Arial" w:cs="Arial"/>
        </w:rPr>
        <w:t xml:space="preserve">. </w:t>
      </w:r>
      <w:r w:rsidRPr="005A4A19">
        <w:rPr>
          <w:rFonts w:ascii="Arial" w:hAnsi="Arial" w:cs="Arial"/>
        </w:rPr>
        <w:t>Um Betrug und Fehler zu minimieren, sollten verschiedene Personen unterschiedliche Aufgaben in Transaktionen übernehmen.</w:t>
      </w:r>
      <w:r w:rsidR="002E4C13">
        <w:rPr>
          <w:rFonts w:ascii="Arial" w:hAnsi="Arial" w:cs="Arial"/>
        </w:rPr>
        <w:t xml:space="preserve"> </w:t>
      </w:r>
      <w:r w:rsidR="002E4C13" w:rsidRPr="002E4C13">
        <w:rPr>
          <w:rFonts w:ascii="Arial" w:hAnsi="Arial" w:cs="Arial"/>
        </w:rPr>
        <w:t>Es gewährleistet, dass keine einzelne Person die volle Kontrolle über alle Aspekte einer Transaktion hat</w:t>
      </w:r>
      <w:r w:rsidR="00D70546">
        <w:rPr>
          <w:rFonts w:ascii="Arial" w:hAnsi="Arial" w:cs="Arial"/>
        </w:rPr>
        <w:t>.</w:t>
      </w:r>
    </w:p>
    <w:p w14:paraId="5ED68B54" w14:textId="54DA8FF0" w:rsidR="00D70546" w:rsidRDefault="00D70546" w:rsidP="00367A3B">
      <w:pPr>
        <w:pStyle w:val="Listenabsatz"/>
        <w:numPr>
          <w:ilvl w:val="0"/>
          <w:numId w:val="2"/>
        </w:numPr>
        <w:spacing w:line="360" w:lineRule="auto"/>
        <w:jc w:val="both"/>
        <w:rPr>
          <w:rFonts w:ascii="Arial" w:hAnsi="Arial" w:cs="Arial"/>
          <w:lang w:val="en-US"/>
        </w:rPr>
      </w:pPr>
      <w:r w:rsidRPr="00D70546">
        <w:rPr>
          <w:rFonts w:ascii="Arial" w:hAnsi="Arial" w:cs="Arial"/>
          <w:lang w:val="en-US"/>
        </w:rPr>
        <w:t xml:space="preserve">The Principle </w:t>
      </w:r>
      <w:r>
        <w:rPr>
          <w:rFonts w:ascii="Arial" w:hAnsi="Arial" w:cs="Arial"/>
          <w:lang w:val="en-US"/>
        </w:rPr>
        <w:t>of Defense-in-Depth</w:t>
      </w:r>
    </w:p>
    <w:p w14:paraId="698994DB" w14:textId="53458B86" w:rsidR="00D70546" w:rsidRDefault="004F7CEB" w:rsidP="00367A3B">
      <w:pPr>
        <w:pStyle w:val="Listenabsatz"/>
        <w:spacing w:line="360" w:lineRule="auto"/>
        <w:jc w:val="both"/>
        <w:rPr>
          <w:rFonts w:ascii="Arial" w:hAnsi="Arial" w:cs="Arial"/>
        </w:rPr>
      </w:pPr>
      <w:r w:rsidRPr="004F7CEB">
        <w:rPr>
          <w:rFonts w:ascii="Arial" w:hAnsi="Arial" w:cs="Arial"/>
        </w:rPr>
        <w:t>Sicherheit sollte auf mehreren Ebenen (physisch, Netzwerk, Anwendung, Daten) implementiert werden, um Angriffe abzuwehre</w:t>
      </w:r>
      <w:r>
        <w:rPr>
          <w:rFonts w:ascii="Arial" w:hAnsi="Arial" w:cs="Arial"/>
        </w:rPr>
        <w:t>n.</w:t>
      </w:r>
    </w:p>
    <w:p w14:paraId="24E5F728" w14:textId="218B4B28" w:rsidR="005C2350" w:rsidRDefault="005C2350" w:rsidP="00367A3B">
      <w:pPr>
        <w:pStyle w:val="Listenabsatz"/>
        <w:numPr>
          <w:ilvl w:val="0"/>
          <w:numId w:val="2"/>
        </w:numPr>
        <w:spacing w:line="360" w:lineRule="auto"/>
        <w:jc w:val="both"/>
        <w:rPr>
          <w:rFonts w:ascii="Arial" w:hAnsi="Arial" w:cs="Arial"/>
          <w:lang w:val="en-US"/>
        </w:rPr>
      </w:pPr>
      <w:r w:rsidRPr="005C2350">
        <w:rPr>
          <w:rFonts w:ascii="Arial" w:hAnsi="Arial" w:cs="Arial"/>
          <w:lang w:val="en-US"/>
        </w:rPr>
        <w:t xml:space="preserve">The Principle </w:t>
      </w:r>
      <w:r>
        <w:rPr>
          <w:rFonts w:ascii="Arial" w:hAnsi="Arial" w:cs="Arial"/>
          <w:lang w:val="en-US"/>
        </w:rPr>
        <w:t>of Zero Trust</w:t>
      </w:r>
    </w:p>
    <w:p w14:paraId="5C33E68A" w14:textId="59E99B4F" w:rsidR="005C2350" w:rsidRDefault="00BB4E35" w:rsidP="00367A3B">
      <w:pPr>
        <w:pStyle w:val="Listenabsatz"/>
        <w:spacing w:line="360" w:lineRule="auto"/>
        <w:jc w:val="both"/>
        <w:rPr>
          <w:rFonts w:ascii="Arial" w:hAnsi="Arial" w:cs="Arial"/>
        </w:rPr>
      </w:pPr>
      <w:r w:rsidRPr="00BB4E35">
        <w:rPr>
          <w:rFonts w:ascii="Arial" w:hAnsi="Arial" w:cs="Arial"/>
        </w:rPr>
        <w:t xml:space="preserve">Alle Benutzer und Geräte werden als </w:t>
      </w:r>
      <w:r w:rsidR="004606EB">
        <w:rPr>
          <w:rFonts w:ascii="Arial" w:hAnsi="Arial" w:cs="Arial"/>
        </w:rPr>
        <w:t xml:space="preserve">nicht </w:t>
      </w:r>
      <w:r w:rsidRPr="00BB4E35">
        <w:rPr>
          <w:rFonts w:ascii="Arial" w:hAnsi="Arial" w:cs="Arial"/>
        </w:rPr>
        <w:t>vertrauenswürdig behandelt und müssen sich authentifizieren, um auf sensible Daten zuzugreife</w:t>
      </w:r>
      <w:r w:rsidR="00A625AD">
        <w:rPr>
          <w:rFonts w:ascii="Arial" w:hAnsi="Arial" w:cs="Arial"/>
        </w:rPr>
        <w:t>n. Somit können n</w:t>
      </w:r>
      <w:r w:rsidR="00A625AD" w:rsidRPr="00A625AD">
        <w:rPr>
          <w:rFonts w:ascii="Arial" w:hAnsi="Arial" w:cs="Arial"/>
        </w:rPr>
        <w:t>ur autorisierte Benutzer</w:t>
      </w:r>
      <w:r w:rsidR="00A625AD">
        <w:rPr>
          <w:rFonts w:ascii="Arial" w:hAnsi="Arial" w:cs="Arial"/>
        </w:rPr>
        <w:t xml:space="preserve"> </w:t>
      </w:r>
      <w:r w:rsidR="00A625AD" w:rsidRPr="00A625AD">
        <w:rPr>
          <w:rFonts w:ascii="Arial" w:hAnsi="Arial" w:cs="Arial"/>
        </w:rPr>
        <w:t>Zugriff gewährt w</w:t>
      </w:r>
      <w:r w:rsidR="00A625AD">
        <w:rPr>
          <w:rFonts w:ascii="Arial" w:hAnsi="Arial" w:cs="Arial"/>
        </w:rPr>
        <w:t>erden</w:t>
      </w:r>
      <w:r w:rsidR="00A625AD" w:rsidRPr="00A625AD">
        <w:rPr>
          <w:rFonts w:ascii="Arial" w:hAnsi="Arial" w:cs="Arial"/>
        </w:rPr>
        <w:t>.</w:t>
      </w:r>
    </w:p>
    <w:p w14:paraId="3D46E853" w14:textId="096CB957" w:rsidR="00A625AD" w:rsidRDefault="00A625AD" w:rsidP="00367A3B">
      <w:pPr>
        <w:pStyle w:val="Listenabsatz"/>
        <w:numPr>
          <w:ilvl w:val="0"/>
          <w:numId w:val="2"/>
        </w:numPr>
        <w:spacing w:line="360" w:lineRule="auto"/>
        <w:jc w:val="both"/>
        <w:rPr>
          <w:rFonts w:ascii="Arial" w:hAnsi="Arial" w:cs="Arial"/>
          <w:lang w:val="en-US"/>
        </w:rPr>
      </w:pPr>
      <w:r w:rsidRPr="00A625AD">
        <w:rPr>
          <w:rFonts w:ascii="Arial" w:hAnsi="Arial" w:cs="Arial"/>
          <w:lang w:val="en-US"/>
        </w:rPr>
        <w:t xml:space="preserve">The Principle </w:t>
      </w:r>
      <w:r w:rsidRPr="00A96931">
        <w:rPr>
          <w:rFonts w:ascii="Arial" w:hAnsi="Arial" w:cs="Arial"/>
          <w:lang w:val="en-US"/>
        </w:rPr>
        <w:t>of Security-in-the-Open</w:t>
      </w:r>
    </w:p>
    <w:p w14:paraId="784A1736" w14:textId="36AFF7C6" w:rsidR="00A625AD" w:rsidRDefault="00C85D3B" w:rsidP="00367A3B">
      <w:pPr>
        <w:pStyle w:val="Listenabsatz"/>
        <w:spacing w:line="360" w:lineRule="auto"/>
        <w:jc w:val="both"/>
        <w:rPr>
          <w:rFonts w:ascii="Arial" w:hAnsi="Arial" w:cs="Arial"/>
        </w:rPr>
      </w:pPr>
      <w:r w:rsidRPr="00C85D3B">
        <w:rPr>
          <w:rFonts w:ascii="Arial" w:hAnsi="Arial" w:cs="Arial"/>
        </w:rPr>
        <w:t>Entwickler in der Open-Source-Softwareentwicklung sollten sich der Sicherheit ihres Codes bewusst sein und Sicherheitspraktiken anwenden. Zusammenarbeit mit Sicherheitsexperten ist wichti</w:t>
      </w:r>
      <w:r>
        <w:rPr>
          <w:rFonts w:ascii="Arial" w:hAnsi="Arial" w:cs="Arial"/>
        </w:rPr>
        <w:t>g</w:t>
      </w:r>
      <w:r w:rsidR="00CA445B">
        <w:rPr>
          <w:rFonts w:ascii="Arial" w:hAnsi="Arial" w:cs="Arial"/>
        </w:rPr>
        <w:t xml:space="preserve">. </w:t>
      </w:r>
      <w:r w:rsidR="00CA445B" w:rsidRPr="00CA445B">
        <w:rPr>
          <w:rFonts w:ascii="Arial" w:hAnsi="Arial" w:cs="Arial"/>
        </w:rPr>
        <w:t xml:space="preserve">Dies beinhaltet die Verwendung sicherer </w:t>
      </w:r>
      <w:r w:rsidR="00CA445B" w:rsidRPr="00CA445B">
        <w:rPr>
          <w:rFonts w:ascii="Arial" w:hAnsi="Arial" w:cs="Arial"/>
        </w:rPr>
        <w:lastRenderedPageBreak/>
        <w:t>Codierungspraktiken, die Suche nach Sicherheitslücken und die Verwendung sicherer Entwicklungstools</w:t>
      </w:r>
      <w:r w:rsidR="00CA445B">
        <w:rPr>
          <w:rFonts w:ascii="Arial" w:hAnsi="Arial" w:cs="Arial"/>
        </w:rPr>
        <w:t xml:space="preserve">. </w:t>
      </w:r>
    </w:p>
    <w:p w14:paraId="13AFFA52" w14:textId="01CE80C6" w:rsidR="00227F49" w:rsidRDefault="00551435" w:rsidP="00367A3B">
      <w:pPr>
        <w:spacing w:line="360" w:lineRule="auto"/>
        <w:jc w:val="both"/>
        <w:rPr>
          <w:rFonts w:ascii="Arial" w:hAnsi="Arial" w:cs="Arial"/>
        </w:rPr>
      </w:pPr>
      <w:r>
        <w:rPr>
          <w:rFonts w:ascii="Arial" w:hAnsi="Arial" w:cs="Arial"/>
        </w:rPr>
        <w:t>Wichtig für diese</w:t>
      </w:r>
      <w:r w:rsidR="00A45594">
        <w:rPr>
          <w:rFonts w:ascii="Arial" w:hAnsi="Arial" w:cs="Arial"/>
        </w:rPr>
        <w:t xml:space="preserve"> </w:t>
      </w:r>
      <w:r w:rsidR="004606EB">
        <w:rPr>
          <w:rFonts w:ascii="Arial" w:hAnsi="Arial" w:cs="Arial"/>
        </w:rPr>
        <w:t xml:space="preserve">Prinzipien </w:t>
      </w:r>
      <w:r>
        <w:rPr>
          <w:rFonts w:ascii="Arial" w:hAnsi="Arial" w:cs="Arial"/>
        </w:rPr>
        <w:t xml:space="preserve">sind </w:t>
      </w:r>
      <w:r w:rsidR="005761BB">
        <w:rPr>
          <w:rFonts w:ascii="Arial" w:hAnsi="Arial" w:cs="Arial"/>
        </w:rPr>
        <w:t xml:space="preserve">bestimmte Bereiche, sog. </w:t>
      </w:r>
      <w:r w:rsidR="005761BB" w:rsidRPr="0063595D">
        <w:rPr>
          <w:rFonts w:ascii="Arial" w:hAnsi="Arial" w:cs="Arial"/>
        </w:rPr>
        <w:t>Security Focus Areas.</w:t>
      </w:r>
      <w:r w:rsidR="00C81FDC" w:rsidRPr="0063595D">
        <w:rPr>
          <w:rFonts w:ascii="Arial" w:hAnsi="Arial" w:cs="Arial"/>
        </w:rPr>
        <w:t xml:space="preserve"> </w:t>
      </w:r>
      <w:r w:rsidR="00C81FDC" w:rsidRPr="00227F49">
        <w:rPr>
          <w:rFonts w:ascii="Arial" w:hAnsi="Arial" w:cs="Arial"/>
        </w:rPr>
        <w:t xml:space="preserve">Diese beziehen sich auf Kontext, Komponenten, </w:t>
      </w:r>
      <w:r w:rsidR="00227F49" w:rsidRPr="00227F49">
        <w:rPr>
          <w:rFonts w:ascii="Arial" w:hAnsi="Arial" w:cs="Arial"/>
        </w:rPr>
        <w:t>Verbindungen, Code und Konfi</w:t>
      </w:r>
      <w:r w:rsidR="00227F49">
        <w:rPr>
          <w:rFonts w:ascii="Arial" w:hAnsi="Arial" w:cs="Arial"/>
        </w:rPr>
        <w:t xml:space="preserve">guration. </w:t>
      </w:r>
    </w:p>
    <w:p w14:paraId="023C747A" w14:textId="77777777" w:rsidR="00367A3B" w:rsidRDefault="0050050D" w:rsidP="00EB35DC">
      <w:pPr>
        <w:numPr>
          <w:ilvl w:val="0"/>
          <w:numId w:val="4"/>
        </w:numPr>
        <w:spacing w:line="240" w:lineRule="auto"/>
        <w:jc w:val="both"/>
        <w:rPr>
          <w:rFonts w:ascii="Arial" w:hAnsi="Arial" w:cs="Arial"/>
        </w:rPr>
      </w:pPr>
      <w:r w:rsidRPr="0050050D">
        <w:rPr>
          <w:rFonts w:ascii="Arial" w:hAnsi="Arial" w:cs="Arial"/>
        </w:rPr>
        <w:t>Kontext</w:t>
      </w:r>
    </w:p>
    <w:p w14:paraId="4A49CC74" w14:textId="7BF9851A" w:rsidR="0050050D" w:rsidRPr="0050050D" w:rsidRDefault="00367A3B" w:rsidP="00367A3B">
      <w:pPr>
        <w:spacing w:line="360" w:lineRule="auto"/>
        <w:ind w:left="720"/>
        <w:jc w:val="both"/>
        <w:rPr>
          <w:rFonts w:ascii="Arial" w:hAnsi="Arial" w:cs="Arial"/>
        </w:rPr>
      </w:pPr>
      <w:r w:rsidRPr="00367A3B">
        <w:rPr>
          <w:rFonts w:ascii="Arial" w:hAnsi="Arial" w:cs="Arial"/>
        </w:rPr>
        <w:t xml:space="preserve">Die Sicherheitsaspekte im Zusammenhang mit dieser Anwendung umfassen die Eingliederung in die Organisation, die beteiligten Abteilungen und deren Gründe für die Nutzung. Dies schließt die Art der enthaltenen Daten und das damit verbundene Risikoprofil ein. Die Schaffung des Sicherheitskontexts beinhaltet </w:t>
      </w:r>
      <w:r w:rsidR="00396E04">
        <w:rPr>
          <w:rFonts w:ascii="Arial" w:hAnsi="Arial" w:cs="Arial"/>
        </w:rPr>
        <w:t xml:space="preserve">die </w:t>
      </w:r>
      <w:r w:rsidRPr="00367A3B">
        <w:rPr>
          <w:rFonts w:ascii="Arial" w:hAnsi="Arial" w:cs="Arial"/>
        </w:rPr>
        <w:t>Bedrohungsmodellierung, die die Integration sicherheitsrelevanter Elemente während des Produktentwurfs bei jeder Produktlieferung beinhaltet. Ebenso umfasst sie die Durchführung eine</w:t>
      </w:r>
      <w:r w:rsidR="00396E04">
        <w:rPr>
          <w:rFonts w:ascii="Arial" w:hAnsi="Arial" w:cs="Arial"/>
        </w:rPr>
        <w:t>s</w:t>
      </w:r>
      <w:r w:rsidRPr="00367A3B">
        <w:rPr>
          <w:rFonts w:ascii="Arial" w:hAnsi="Arial" w:cs="Arial"/>
        </w:rPr>
        <w:t xml:space="preserve"> Business Impact Assessment</w:t>
      </w:r>
      <w:r w:rsidR="00396E04">
        <w:rPr>
          <w:rFonts w:ascii="Arial" w:hAnsi="Arial" w:cs="Arial"/>
        </w:rPr>
        <w:t>s</w:t>
      </w:r>
      <w:r w:rsidRPr="00367A3B">
        <w:rPr>
          <w:rFonts w:ascii="Arial" w:hAnsi="Arial" w:cs="Arial"/>
        </w:rPr>
        <w:t>, um die richtigen Sicherheitsstufen für ein bestimmtes Produkt während der Produktentstehung festzulegen.</w:t>
      </w:r>
    </w:p>
    <w:p w14:paraId="3CB42D46" w14:textId="77777777" w:rsidR="00367A3B" w:rsidRDefault="0050050D" w:rsidP="00EB35DC">
      <w:pPr>
        <w:numPr>
          <w:ilvl w:val="0"/>
          <w:numId w:val="4"/>
        </w:numPr>
        <w:spacing w:line="240" w:lineRule="auto"/>
        <w:jc w:val="both"/>
        <w:rPr>
          <w:rFonts w:ascii="Arial" w:hAnsi="Arial" w:cs="Arial"/>
        </w:rPr>
      </w:pPr>
      <w:r w:rsidRPr="0050050D">
        <w:rPr>
          <w:rFonts w:ascii="Arial" w:hAnsi="Arial" w:cs="Arial"/>
        </w:rPr>
        <w:t>Komponenten</w:t>
      </w:r>
    </w:p>
    <w:p w14:paraId="7FD35C55" w14:textId="77777777" w:rsidR="000007C8" w:rsidRDefault="000007C8" w:rsidP="000007C8">
      <w:pPr>
        <w:spacing w:line="360" w:lineRule="auto"/>
        <w:ind w:left="720"/>
        <w:jc w:val="both"/>
        <w:rPr>
          <w:rFonts w:ascii="Arial" w:hAnsi="Arial" w:cs="Arial"/>
        </w:rPr>
      </w:pPr>
      <w:r w:rsidRPr="000007C8">
        <w:rPr>
          <w:rFonts w:ascii="Arial" w:hAnsi="Arial" w:cs="Arial"/>
        </w:rPr>
        <w:t xml:space="preserve">Dieser Bereich betrachtet die Bibliotheken und externen Dienste, die in der Anwendung verwendet werden, und wie sie sicher gehalten werden. Hierbei werden sichere Designmuster und einsatzbereite Komponenten aus der Golden Path / </w:t>
      </w:r>
      <w:proofErr w:type="spellStart"/>
      <w:r w:rsidRPr="000007C8">
        <w:rPr>
          <w:rFonts w:ascii="Arial" w:hAnsi="Arial" w:cs="Arial"/>
        </w:rPr>
        <w:t>Paved</w:t>
      </w:r>
      <w:proofErr w:type="spellEnd"/>
      <w:r w:rsidRPr="000007C8">
        <w:rPr>
          <w:rFonts w:ascii="Arial" w:hAnsi="Arial" w:cs="Arial"/>
        </w:rPr>
        <w:t xml:space="preserve"> Road-Dokumentation genutzt und die Auswahl dieser Komponenten analysiert. Es werden auch kommerzielle Aspekte wie Lizenzierung und Wartung berücksichtigt. </w:t>
      </w:r>
    </w:p>
    <w:p w14:paraId="076E5257" w14:textId="77777777" w:rsidR="002E779F" w:rsidRDefault="0050050D" w:rsidP="002E779F">
      <w:pPr>
        <w:pStyle w:val="Listenabsatz"/>
        <w:numPr>
          <w:ilvl w:val="0"/>
          <w:numId w:val="4"/>
        </w:numPr>
        <w:spacing w:line="360" w:lineRule="auto"/>
        <w:jc w:val="both"/>
        <w:rPr>
          <w:rFonts w:ascii="Arial" w:hAnsi="Arial" w:cs="Arial"/>
        </w:rPr>
      </w:pPr>
      <w:r w:rsidRPr="000007C8">
        <w:rPr>
          <w:rFonts w:ascii="Arial" w:hAnsi="Arial" w:cs="Arial"/>
        </w:rPr>
        <w:t>Verbindungen</w:t>
      </w:r>
    </w:p>
    <w:p w14:paraId="4865A113" w14:textId="4A284F12" w:rsidR="002E779F" w:rsidRPr="002E779F" w:rsidRDefault="002E779F" w:rsidP="008A5D95">
      <w:pPr>
        <w:pStyle w:val="Listenabsatz"/>
        <w:spacing w:line="360" w:lineRule="auto"/>
        <w:jc w:val="both"/>
        <w:rPr>
          <w:rFonts w:ascii="Arial" w:hAnsi="Arial" w:cs="Arial"/>
        </w:rPr>
      </w:pPr>
      <w:r w:rsidRPr="002E779F">
        <w:rPr>
          <w:rFonts w:ascii="Arial" w:hAnsi="Arial" w:cs="Arial"/>
        </w:rPr>
        <w:t xml:space="preserve">Es wird untersucht, wie die Anwendung mit anderen Komponenten und Diensten interagiert und wo die Daten gespeichert sind und wie auf sie zugegriffen wird. Hierbei werden auch mögliche Segregationen von Daten oder Umgebungen je nach den Anforderungen an die Produktsicherheitsstufen berücksichtigt. </w:t>
      </w:r>
    </w:p>
    <w:p w14:paraId="0C93CDCB" w14:textId="77777777" w:rsidR="0084475C" w:rsidRDefault="0050050D" w:rsidP="008A5D95">
      <w:pPr>
        <w:numPr>
          <w:ilvl w:val="0"/>
          <w:numId w:val="4"/>
        </w:numPr>
        <w:spacing w:line="240" w:lineRule="auto"/>
        <w:jc w:val="both"/>
        <w:rPr>
          <w:rFonts w:ascii="Arial" w:hAnsi="Arial" w:cs="Arial"/>
        </w:rPr>
      </w:pPr>
      <w:r w:rsidRPr="0050050D">
        <w:rPr>
          <w:rFonts w:ascii="Arial" w:hAnsi="Arial" w:cs="Arial"/>
        </w:rPr>
        <w:t>Code</w:t>
      </w:r>
    </w:p>
    <w:p w14:paraId="1DEF6453" w14:textId="6D05A4E5" w:rsidR="0050050D" w:rsidRPr="0050050D" w:rsidRDefault="0084475C" w:rsidP="008A5D95">
      <w:pPr>
        <w:spacing w:line="360" w:lineRule="auto"/>
        <w:ind w:left="720"/>
        <w:jc w:val="both"/>
        <w:rPr>
          <w:rFonts w:ascii="Arial" w:hAnsi="Arial" w:cs="Arial"/>
        </w:rPr>
      </w:pPr>
      <w:r w:rsidRPr="0084475C">
        <w:rPr>
          <w:rFonts w:ascii="Arial" w:hAnsi="Arial" w:cs="Arial"/>
        </w:rPr>
        <w:t>Sicherheitsaspekte im Code umfassen Input-Validierung, Fehlerbehandlung, Authentifizierung und Autorisierung, Kryptographie, das Prinzip der Mindestprivilegierung, sicheres Speichermanagement, Vermeidung von fest codierten Geheimnissen, Sicherheitstests, regelmäßige Code-Audits und Aktualisierung des Codes gemäß den besten Sicherheitspraktiken.</w:t>
      </w:r>
    </w:p>
    <w:p w14:paraId="3318D29A" w14:textId="295B3D43" w:rsidR="0050050D" w:rsidRDefault="0050050D" w:rsidP="008A5D95">
      <w:pPr>
        <w:numPr>
          <w:ilvl w:val="0"/>
          <w:numId w:val="4"/>
        </w:numPr>
        <w:spacing w:line="240" w:lineRule="auto"/>
        <w:jc w:val="both"/>
        <w:rPr>
          <w:rFonts w:ascii="Arial" w:hAnsi="Arial" w:cs="Arial"/>
        </w:rPr>
      </w:pPr>
      <w:r w:rsidRPr="0050050D">
        <w:rPr>
          <w:rFonts w:ascii="Arial" w:hAnsi="Arial" w:cs="Arial"/>
        </w:rPr>
        <w:t>Konfiguration</w:t>
      </w:r>
    </w:p>
    <w:p w14:paraId="735BB802" w14:textId="360CD447" w:rsidR="0084475C" w:rsidRPr="0084475C" w:rsidRDefault="008A5D95" w:rsidP="008A5D95">
      <w:pPr>
        <w:spacing w:line="360" w:lineRule="auto"/>
        <w:ind w:left="720"/>
        <w:jc w:val="both"/>
        <w:rPr>
          <w:rFonts w:ascii="Arial" w:hAnsi="Arial" w:cs="Arial"/>
        </w:rPr>
      </w:pPr>
      <w:r w:rsidRPr="008A5D95">
        <w:rPr>
          <w:rFonts w:ascii="Arial" w:hAnsi="Arial" w:cs="Arial"/>
        </w:rPr>
        <w:t xml:space="preserve">Die sichere Konfiguration der Anwendung ist entscheidend und sollte das Prinzip der Mindestprivilegierung, Verteidigung in der Tiefe, Sicherheit durch Voreinstellung, den Schutz sensibler Daten und die Möglichkeit eines sicheren Ausfalls berücksichtigen. </w:t>
      </w:r>
      <w:r w:rsidRPr="008A5D95">
        <w:rPr>
          <w:rFonts w:ascii="Arial" w:hAnsi="Arial" w:cs="Arial"/>
        </w:rPr>
        <w:lastRenderedPageBreak/>
        <w:t xml:space="preserve">Es sollte sichere Kommunikationsprotokolle verwenden und regelmäßige Updates sowie </w:t>
      </w:r>
      <w:proofErr w:type="spellStart"/>
      <w:r w:rsidRPr="008A5D95">
        <w:rPr>
          <w:rFonts w:ascii="Arial" w:hAnsi="Arial" w:cs="Arial"/>
        </w:rPr>
        <w:t>Sicherheitsincident</w:t>
      </w:r>
      <w:proofErr w:type="spellEnd"/>
      <w:r w:rsidRPr="008A5D95">
        <w:rPr>
          <w:rFonts w:ascii="Arial" w:hAnsi="Arial" w:cs="Arial"/>
        </w:rPr>
        <w:t>-Response-Pläne einschließen, um auf Sicherheitsvorfälle angemessen reagieren zu können.</w:t>
      </w:r>
    </w:p>
    <w:p w14:paraId="78221CB0" w14:textId="07DD95DF" w:rsidR="00687BED" w:rsidRDefault="00687BED" w:rsidP="00770C77">
      <w:pPr>
        <w:pStyle w:val="berschrift2"/>
        <w:spacing w:line="360" w:lineRule="auto"/>
        <w:jc w:val="both"/>
        <w:rPr>
          <w:rFonts w:ascii="Arial" w:hAnsi="Arial" w:cs="Arial"/>
        </w:rPr>
      </w:pPr>
      <w:r>
        <w:rPr>
          <w:rFonts w:ascii="Arial" w:hAnsi="Arial" w:cs="Arial"/>
        </w:rPr>
        <w:t>CSS-Framework</w:t>
      </w:r>
    </w:p>
    <w:p w14:paraId="30502397" w14:textId="1D7CE86E" w:rsidR="00A71A64" w:rsidRPr="00750E68" w:rsidRDefault="00687BED" w:rsidP="00FF00AC">
      <w:pPr>
        <w:spacing w:line="360" w:lineRule="auto"/>
        <w:jc w:val="both"/>
      </w:pPr>
      <w:r>
        <w:rPr>
          <w:rFonts w:ascii="Arial" w:hAnsi="Arial" w:cs="Arial"/>
        </w:rPr>
        <w:t>Ein CSS-Framework ist eine Bibliothek, die ein einfaches, standardkonformes Webdesign</w:t>
      </w:r>
      <w:r w:rsidR="008261C5">
        <w:rPr>
          <w:rFonts w:ascii="Arial" w:hAnsi="Arial" w:cs="Arial"/>
        </w:rPr>
        <w:t xml:space="preserve"> unter Verwendung von CSS(-Klassen) ermöglicht</w:t>
      </w:r>
      <w:r w:rsidR="00770C77">
        <w:rPr>
          <w:rFonts w:ascii="Arial" w:hAnsi="Arial" w:cs="Arial"/>
        </w:rPr>
        <w:t xml:space="preserve">. Diese Bibliotheken bieten verschiedene Module und Werkzeuge, die den Umgang mit CSS vereinfachen. </w:t>
      </w:r>
      <w:r w:rsidR="006323F3">
        <w:rPr>
          <w:rFonts w:ascii="Arial" w:hAnsi="Arial" w:cs="Arial"/>
        </w:rPr>
        <w:t xml:space="preserve">Im vorliegenden Projekt werden Bootstrap und </w:t>
      </w:r>
      <w:proofErr w:type="spellStart"/>
      <w:r w:rsidR="006323F3">
        <w:rPr>
          <w:rFonts w:ascii="Arial" w:hAnsi="Arial" w:cs="Arial"/>
        </w:rPr>
        <w:t>Tailwind</w:t>
      </w:r>
      <w:proofErr w:type="spellEnd"/>
      <w:r w:rsidR="006323F3">
        <w:rPr>
          <w:rFonts w:ascii="Arial" w:hAnsi="Arial" w:cs="Arial"/>
        </w:rPr>
        <w:t xml:space="preserve"> genutzt, um </w:t>
      </w:r>
      <w:r w:rsidR="00622BB0">
        <w:rPr>
          <w:rFonts w:ascii="Arial" w:hAnsi="Arial" w:cs="Arial"/>
        </w:rPr>
        <w:t xml:space="preserve">einfach standardisierte </w:t>
      </w:r>
      <w:proofErr w:type="spellStart"/>
      <w:r w:rsidR="00622BB0">
        <w:rPr>
          <w:rFonts w:ascii="Arial" w:hAnsi="Arial" w:cs="Arial"/>
        </w:rPr>
        <w:t>Komponentenstyles</w:t>
      </w:r>
      <w:proofErr w:type="spellEnd"/>
      <w:r w:rsidR="00622BB0">
        <w:rPr>
          <w:rFonts w:ascii="Arial" w:hAnsi="Arial" w:cs="Arial"/>
        </w:rPr>
        <w:t xml:space="preserve"> zu nutzen und den CSS-Code selbst zu schreiben.</w:t>
      </w:r>
    </w:p>
    <w:p w14:paraId="10297CAB" w14:textId="54FE1E20" w:rsidR="003C327C" w:rsidRPr="00C06EC7" w:rsidRDefault="003C327C" w:rsidP="00336658">
      <w:pPr>
        <w:pStyle w:val="berschrift1"/>
        <w:spacing w:line="360" w:lineRule="auto"/>
        <w:jc w:val="both"/>
        <w:rPr>
          <w:rFonts w:ascii="Arial" w:hAnsi="Arial" w:cs="Arial"/>
        </w:rPr>
      </w:pPr>
      <w:bookmarkStart w:id="16" w:name="_Toc149309403"/>
      <w:r w:rsidRPr="00C06EC7">
        <w:rPr>
          <w:rFonts w:ascii="Arial" w:hAnsi="Arial" w:cs="Arial"/>
        </w:rPr>
        <w:t>Bausteinsicht</w:t>
      </w:r>
      <w:bookmarkEnd w:id="16"/>
    </w:p>
    <w:p w14:paraId="032DC89D" w14:textId="0E75E044" w:rsidR="000D60FE" w:rsidRDefault="000D60FE" w:rsidP="00336658">
      <w:pPr>
        <w:pStyle w:val="berschrift2"/>
        <w:spacing w:line="360" w:lineRule="auto"/>
        <w:rPr>
          <w:rFonts w:ascii="Arial" w:hAnsi="Arial" w:cs="Arial"/>
        </w:rPr>
      </w:pPr>
      <w:proofErr w:type="spellStart"/>
      <w:r w:rsidRPr="000D60FE">
        <w:rPr>
          <w:rFonts w:ascii="Arial" w:hAnsi="Arial" w:cs="Arial"/>
        </w:rPr>
        <w:t>Scope</w:t>
      </w:r>
      <w:proofErr w:type="spellEnd"/>
      <w:r w:rsidRPr="000D60FE">
        <w:rPr>
          <w:rFonts w:ascii="Arial" w:hAnsi="Arial" w:cs="Arial"/>
        </w:rPr>
        <w:t xml:space="preserve"> and Content</w:t>
      </w:r>
    </w:p>
    <w:p w14:paraId="366F6738" w14:textId="3EB42CD7" w:rsidR="00B06321" w:rsidRPr="00F17FCB" w:rsidRDefault="00B06321" w:rsidP="00F17FCB">
      <w:pPr>
        <w:spacing w:line="360" w:lineRule="auto"/>
        <w:jc w:val="both"/>
        <w:rPr>
          <w:rFonts w:ascii="Arial" w:hAnsi="Arial" w:cs="Arial"/>
          <w:color w:val="000000" w:themeColor="text1"/>
          <w:rPrChange w:id="17" w:author="de Moura Theodorakoglou, Amanda Zoe (067)" w:date="2023-12-08T17:48:00Z">
            <w:rPr>
              <w:color w:val="FF0000"/>
            </w:rPr>
          </w:rPrChange>
        </w:rPr>
        <w:pPrChange w:id="18" w:author="de Moura Theodorakoglou, Amanda Zoe (067)" w:date="2023-12-08T17:48:00Z">
          <w:pPr/>
        </w:pPrChange>
      </w:pPr>
      <w:r w:rsidRPr="00F17FCB">
        <w:rPr>
          <w:rFonts w:ascii="Arial" w:hAnsi="Arial" w:cs="Arial"/>
          <w:color w:val="000000" w:themeColor="text1"/>
          <w:rPrChange w:id="19" w:author="de Moura Theodorakoglou, Amanda Zoe (067)" w:date="2023-12-08T17:48:00Z">
            <w:rPr>
              <w:color w:val="FF0000"/>
            </w:rPr>
          </w:rPrChange>
        </w:rPr>
        <w:t xml:space="preserve">Die technische Realisierung des Projektes ist der Abbildung 1 zu entnehmen. Die Datenbank, das Backend, sowie das Frontend werden über Docker Container ausführbar. Dabei hat die logische Trennung der Komponenten in eigenständige Container den Sinn eine spätere Einführung des Systems auf eigenständigen Servern zu simulieren. Auf einer höheren Abstraktionsebene lassen sich zwei Blöcke bilden in Datenbank als eigenständiges Modul, sowie ein Modul bestehend aus Backend und Frontend, in Abbildung 1 als Students4Students beschrieben. Es bestehen zwei Zugriffs Kategorien auf das Modul Students4Students, als User und als Admin. </w:t>
      </w:r>
    </w:p>
    <w:p w14:paraId="5B6EF5CA" w14:textId="77777777" w:rsidR="00474F31" w:rsidRPr="00F17FCB" w:rsidRDefault="00B06321" w:rsidP="00F17FCB">
      <w:pPr>
        <w:spacing w:line="360" w:lineRule="auto"/>
        <w:jc w:val="both"/>
        <w:rPr>
          <w:rFonts w:ascii="Arial" w:hAnsi="Arial" w:cs="Arial"/>
          <w:color w:val="000000" w:themeColor="text1"/>
          <w:rPrChange w:id="20" w:author="de Moura Theodorakoglou, Amanda Zoe (067)" w:date="2023-12-08T17:48:00Z">
            <w:rPr>
              <w:color w:val="FF0000"/>
            </w:rPr>
          </w:rPrChange>
        </w:rPr>
      </w:pPr>
      <w:r w:rsidRPr="00F17FCB">
        <w:rPr>
          <w:rFonts w:ascii="Arial" w:hAnsi="Arial" w:cs="Arial"/>
          <w:color w:val="000000" w:themeColor="text1"/>
          <w:rPrChange w:id="21" w:author="de Moura Theodorakoglou, Amanda Zoe (067)" w:date="2023-12-08T17:48:00Z">
            <w:rPr>
              <w:color w:val="FF0000"/>
            </w:rPr>
          </w:rPrChange>
        </w:rPr>
        <w:t xml:space="preserve">Die Level-1-Betrachtung zeigt das Modul Students4Students als Whitebox S4S (s. Abb. 1). </w:t>
      </w:r>
      <w:r w:rsidR="00474F31" w:rsidRPr="00F17FCB">
        <w:rPr>
          <w:rFonts w:ascii="Arial" w:hAnsi="Arial" w:cs="Arial"/>
          <w:color w:val="000000" w:themeColor="text1"/>
          <w:rPrChange w:id="22" w:author="de Moura Theodorakoglou, Amanda Zoe (067)" w:date="2023-12-08T17:48:00Z">
            <w:rPr>
              <w:color w:val="FF0000"/>
            </w:rPr>
          </w:rPrChange>
        </w:rPr>
        <w:t xml:space="preserve">Das Frontend realisiert über einen mit dem backend verbundenen Docker-Container, besitzt ein Paket namens Index. Das Backend nutzt ein Paket, namens Index. Die Level-2-Betrachtung ermöglicht nun eine genaue Betrachtung dieser beiden Elemente als Querschnitt. Diese beinhaltet eine Main, welche die Schnittstelle zu React.js bildet. In der </w:t>
      </w:r>
      <w:proofErr w:type="spellStart"/>
      <w:r w:rsidR="00474F31" w:rsidRPr="00F17FCB">
        <w:rPr>
          <w:rFonts w:ascii="Arial" w:hAnsi="Arial" w:cs="Arial"/>
          <w:color w:val="000000" w:themeColor="text1"/>
          <w:rPrChange w:id="23" w:author="de Moura Theodorakoglou, Amanda Zoe (067)" w:date="2023-12-08T17:48:00Z">
            <w:rPr>
              <w:color w:val="FF0000"/>
            </w:rPr>
          </w:rPrChange>
        </w:rPr>
        <w:t>src</w:t>
      </w:r>
      <w:proofErr w:type="spellEnd"/>
      <w:r w:rsidR="00474F31" w:rsidRPr="00F17FCB">
        <w:rPr>
          <w:rFonts w:ascii="Arial" w:hAnsi="Arial" w:cs="Arial"/>
          <w:color w:val="000000" w:themeColor="text1"/>
          <w:rPrChange w:id="24" w:author="de Moura Theodorakoglou, Amanda Zoe (067)" w:date="2023-12-08T17:48:00Z">
            <w:rPr>
              <w:color w:val="FF0000"/>
            </w:rPr>
          </w:rPrChange>
        </w:rPr>
        <w:t xml:space="preserve">-File sind die CSS, Pages, Setup, </w:t>
      </w:r>
      <w:proofErr w:type="spellStart"/>
      <w:r w:rsidR="00474F31" w:rsidRPr="00F17FCB">
        <w:rPr>
          <w:rFonts w:ascii="Arial" w:hAnsi="Arial" w:cs="Arial"/>
          <w:color w:val="000000" w:themeColor="text1"/>
          <w:rPrChange w:id="25" w:author="de Moura Theodorakoglou, Amanda Zoe (067)" w:date="2023-12-08T17:48:00Z">
            <w:rPr>
              <w:color w:val="FF0000"/>
            </w:rPr>
          </w:rPrChange>
        </w:rPr>
        <w:t>Logic</w:t>
      </w:r>
      <w:proofErr w:type="spellEnd"/>
      <w:r w:rsidR="00474F31" w:rsidRPr="00F17FCB">
        <w:rPr>
          <w:rFonts w:ascii="Arial" w:hAnsi="Arial" w:cs="Arial"/>
          <w:color w:val="000000" w:themeColor="text1"/>
          <w:rPrChange w:id="26" w:author="de Moura Theodorakoglou, Amanda Zoe (067)" w:date="2023-12-08T17:48:00Z">
            <w:rPr>
              <w:color w:val="FF0000"/>
            </w:rPr>
          </w:rPrChange>
        </w:rPr>
        <w:t xml:space="preserve">, App, Layout, Assets, App Test und </w:t>
      </w:r>
      <w:proofErr w:type="spellStart"/>
      <w:r w:rsidR="00474F31" w:rsidRPr="00F17FCB">
        <w:rPr>
          <w:rFonts w:ascii="Arial" w:hAnsi="Arial" w:cs="Arial"/>
          <w:color w:val="000000" w:themeColor="text1"/>
          <w:rPrChange w:id="27" w:author="de Moura Theodorakoglou, Amanda Zoe (067)" w:date="2023-12-08T17:48:00Z">
            <w:rPr>
              <w:color w:val="FF0000"/>
            </w:rPr>
          </w:rPrChange>
        </w:rPr>
        <w:t>Component</w:t>
      </w:r>
      <w:proofErr w:type="spellEnd"/>
      <w:r w:rsidR="00474F31" w:rsidRPr="00F17FCB">
        <w:rPr>
          <w:rFonts w:ascii="Arial" w:hAnsi="Arial" w:cs="Arial"/>
          <w:color w:val="000000" w:themeColor="text1"/>
          <w:rPrChange w:id="28" w:author="de Moura Theodorakoglou, Amanda Zoe (067)" w:date="2023-12-08T17:48:00Z">
            <w:rPr>
              <w:color w:val="FF0000"/>
            </w:rPr>
          </w:rPrChange>
        </w:rPr>
        <w:t xml:space="preserve"> Klassen hinterlegt. Die Backend Communication Test Klasse kommuniziert mit dem Backend und prüft die Verbindung zwischen Backend und Frontend.</w:t>
      </w:r>
    </w:p>
    <w:p w14:paraId="4AD83B45" w14:textId="77777777" w:rsidR="00474F31" w:rsidRPr="00F17FCB" w:rsidRDefault="00474F31" w:rsidP="00F17FCB">
      <w:pPr>
        <w:spacing w:line="360" w:lineRule="auto"/>
        <w:jc w:val="both"/>
        <w:rPr>
          <w:rFonts w:ascii="Arial" w:hAnsi="Arial" w:cs="Arial"/>
          <w:color w:val="000000" w:themeColor="text1"/>
          <w:rPrChange w:id="29" w:author="de Moura Theodorakoglou, Amanda Zoe (067)" w:date="2023-12-08T17:48:00Z">
            <w:rPr>
              <w:color w:val="FF0000"/>
            </w:rPr>
          </w:rPrChange>
        </w:rPr>
      </w:pPr>
      <w:r w:rsidRPr="00F17FCB">
        <w:rPr>
          <w:rFonts w:ascii="Arial" w:hAnsi="Arial" w:cs="Arial"/>
          <w:color w:val="000000" w:themeColor="text1"/>
          <w:lang w:val="en-US"/>
          <w:rPrChange w:id="30" w:author="de Moura Theodorakoglou, Amanda Zoe (067)" w:date="2023-12-08T17:48:00Z">
            <w:rPr>
              <w:color w:val="FF0000"/>
              <w:lang w:val="en-US"/>
            </w:rPr>
          </w:rPrChange>
        </w:rPr>
        <w:t xml:space="preserve">Die Backend Whitebox </w:t>
      </w:r>
      <w:proofErr w:type="spellStart"/>
      <w:r w:rsidRPr="00F17FCB">
        <w:rPr>
          <w:rFonts w:ascii="Arial" w:hAnsi="Arial" w:cs="Arial"/>
          <w:color w:val="000000" w:themeColor="text1"/>
          <w:lang w:val="en-US"/>
          <w:rPrChange w:id="31" w:author="de Moura Theodorakoglou, Amanda Zoe (067)" w:date="2023-12-08T17:48:00Z">
            <w:rPr>
              <w:color w:val="FF0000"/>
              <w:lang w:val="en-US"/>
            </w:rPr>
          </w:rPrChange>
        </w:rPr>
        <w:t>beinhaltet</w:t>
      </w:r>
      <w:proofErr w:type="spellEnd"/>
      <w:r w:rsidRPr="00F17FCB">
        <w:rPr>
          <w:rFonts w:ascii="Arial" w:hAnsi="Arial" w:cs="Arial"/>
          <w:color w:val="000000" w:themeColor="text1"/>
          <w:lang w:val="en-US"/>
          <w:rPrChange w:id="32" w:author="de Moura Theodorakoglou, Amanda Zoe (067)" w:date="2023-12-08T17:48:00Z">
            <w:rPr>
              <w:color w:val="FF0000"/>
              <w:lang w:val="en-US"/>
            </w:rPr>
          </w:rPrChange>
        </w:rPr>
        <w:t xml:space="preserve"> Models </w:t>
      </w:r>
      <w:proofErr w:type="spellStart"/>
      <w:r w:rsidRPr="00F17FCB">
        <w:rPr>
          <w:rFonts w:ascii="Arial" w:hAnsi="Arial" w:cs="Arial"/>
          <w:color w:val="000000" w:themeColor="text1"/>
          <w:lang w:val="en-US"/>
          <w:rPrChange w:id="33" w:author="de Moura Theodorakoglou, Amanda Zoe (067)" w:date="2023-12-08T17:48:00Z">
            <w:rPr>
              <w:color w:val="FF0000"/>
              <w:lang w:val="en-US"/>
            </w:rPr>
          </w:rPrChange>
        </w:rPr>
        <w:t>namens</w:t>
      </w:r>
      <w:proofErr w:type="spellEnd"/>
      <w:r w:rsidRPr="00F17FCB">
        <w:rPr>
          <w:rFonts w:ascii="Arial" w:hAnsi="Arial" w:cs="Arial"/>
          <w:color w:val="000000" w:themeColor="text1"/>
          <w:lang w:val="en-US"/>
          <w:rPrChange w:id="34" w:author="de Moura Theodorakoglou, Amanda Zoe (067)" w:date="2023-12-08T17:48:00Z">
            <w:rPr>
              <w:color w:val="FF0000"/>
              <w:lang w:val="en-US"/>
            </w:rPr>
          </w:rPrChange>
        </w:rPr>
        <w:t xml:space="preserve"> Ad, Favorites, User Authentication, Degree, Category und Faculty. </w:t>
      </w:r>
      <w:r w:rsidRPr="00F17FCB">
        <w:rPr>
          <w:rFonts w:ascii="Arial" w:hAnsi="Arial" w:cs="Arial"/>
          <w:color w:val="000000" w:themeColor="text1"/>
          <w:rPrChange w:id="35" w:author="de Moura Theodorakoglou, Amanda Zoe (067)" w:date="2023-12-08T17:48:00Z">
            <w:rPr>
              <w:color w:val="FF0000"/>
            </w:rPr>
          </w:rPrChange>
        </w:rPr>
        <w:t>Das ER-Diagramm (siehe Abb. 2) der vorliegenden Datenbank wird im Folgenden erläutert.</w:t>
      </w:r>
    </w:p>
    <w:p w14:paraId="6466ADB1" w14:textId="77777777" w:rsidR="00474F31" w:rsidRPr="00F17FCB" w:rsidRDefault="00474F31" w:rsidP="00F17FCB">
      <w:pPr>
        <w:spacing w:line="360" w:lineRule="auto"/>
        <w:jc w:val="both"/>
        <w:rPr>
          <w:rFonts w:ascii="Arial" w:hAnsi="Arial" w:cs="Arial"/>
          <w:color w:val="000000" w:themeColor="text1"/>
          <w:rPrChange w:id="36" w:author="de Moura Theodorakoglou, Amanda Zoe (067)" w:date="2023-12-08T17:48:00Z">
            <w:rPr>
              <w:color w:val="FF0000"/>
            </w:rPr>
          </w:rPrChange>
        </w:rPr>
      </w:pPr>
      <w:r w:rsidRPr="00F17FCB">
        <w:rPr>
          <w:rFonts w:ascii="Arial" w:hAnsi="Arial" w:cs="Arial"/>
          <w:color w:val="000000" w:themeColor="text1"/>
          <w:rPrChange w:id="37" w:author="de Moura Theodorakoglou, Amanda Zoe (067)" w:date="2023-12-08T17:48:00Z">
            <w:rPr>
              <w:color w:val="FF0000"/>
            </w:rPr>
          </w:rPrChange>
        </w:rPr>
        <w:t xml:space="preserve">Die </w:t>
      </w:r>
      <w:proofErr w:type="spellStart"/>
      <w:r w:rsidRPr="00F17FCB">
        <w:rPr>
          <w:rFonts w:ascii="Arial" w:hAnsi="Arial" w:cs="Arial"/>
          <w:color w:val="000000" w:themeColor="text1"/>
          <w:rPrChange w:id="38" w:author="de Moura Theodorakoglou, Amanda Zoe (067)" w:date="2023-12-08T17:48:00Z">
            <w:rPr>
              <w:color w:val="FF0000"/>
            </w:rPr>
          </w:rPrChange>
        </w:rPr>
        <w:t>UserAuthentication</w:t>
      </w:r>
      <w:proofErr w:type="spellEnd"/>
      <w:r w:rsidRPr="00F17FCB">
        <w:rPr>
          <w:rFonts w:ascii="Arial" w:hAnsi="Arial" w:cs="Arial"/>
          <w:color w:val="000000" w:themeColor="text1"/>
          <w:rPrChange w:id="39" w:author="de Moura Theodorakoglou, Amanda Zoe (067)" w:date="2023-12-08T17:48:00Z">
            <w:rPr>
              <w:color w:val="FF0000"/>
            </w:rPr>
          </w:rPrChange>
        </w:rPr>
        <w:t xml:space="preserve"> sendet die Informationen an den User, um die Validierung des Benutzers zu garantieren. Der User bezieht Informationen von Ad und Degree, um den User fertigzustellen. </w:t>
      </w:r>
      <w:r w:rsidRPr="00F17FCB">
        <w:rPr>
          <w:rFonts w:ascii="Arial" w:hAnsi="Arial" w:cs="Arial"/>
          <w:color w:val="000000" w:themeColor="text1"/>
          <w:lang w:val="en-US"/>
          <w:rPrChange w:id="40" w:author="de Moura Theodorakoglou, Amanda Zoe (067)" w:date="2023-12-08T17:48:00Z">
            <w:rPr>
              <w:color w:val="FF0000"/>
              <w:lang w:val="en-US"/>
            </w:rPr>
          </w:rPrChange>
        </w:rPr>
        <w:t xml:space="preserve">Category </w:t>
      </w:r>
      <w:proofErr w:type="spellStart"/>
      <w:r w:rsidRPr="00F17FCB">
        <w:rPr>
          <w:rFonts w:ascii="Arial" w:hAnsi="Arial" w:cs="Arial"/>
          <w:color w:val="000000" w:themeColor="text1"/>
          <w:lang w:val="en-US"/>
          <w:rPrChange w:id="41" w:author="de Moura Theodorakoglou, Amanda Zoe (067)" w:date="2023-12-08T17:48:00Z">
            <w:rPr>
              <w:color w:val="FF0000"/>
              <w:lang w:val="en-US"/>
            </w:rPr>
          </w:rPrChange>
        </w:rPr>
        <w:t>sendet</w:t>
      </w:r>
      <w:proofErr w:type="spellEnd"/>
      <w:r w:rsidRPr="00F17FCB">
        <w:rPr>
          <w:rFonts w:ascii="Arial" w:hAnsi="Arial" w:cs="Arial"/>
          <w:color w:val="000000" w:themeColor="text1"/>
          <w:lang w:val="en-US"/>
          <w:rPrChange w:id="42" w:author="de Moura Theodorakoglou, Amanda Zoe (067)" w:date="2023-12-08T17:48:00Z">
            <w:rPr>
              <w:color w:val="FF0000"/>
              <w:lang w:val="en-US"/>
            </w:rPr>
          </w:rPrChange>
        </w:rPr>
        <w:t xml:space="preserve"> seine </w:t>
      </w:r>
      <w:proofErr w:type="spellStart"/>
      <w:r w:rsidRPr="00F17FCB">
        <w:rPr>
          <w:rFonts w:ascii="Arial" w:hAnsi="Arial" w:cs="Arial"/>
          <w:color w:val="000000" w:themeColor="text1"/>
          <w:lang w:val="en-US"/>
          <w:rPrChange w:id="43" w:author="de Moura Theodorakoglou, Amanda Zoe (067)" w:date="2023-12-08T17:48:00Z">
            <w:rPr>
              <w:color w:val="FF0000"/>
              <w:lang w:val="en-US"/>
            </w:rPr>
          </w:rPrChange>
        </w:rPr>
        <w:t>Daten</w:t>
      </w:r>
      <w:proofErr w:type="spellEnd"/>
      <w:r w:rsidRPr="00F17FCB">
        <w:rPr>
          <w:rFonts w:ascii="Arial" w:hAnsi="Arial" w:cs="Arial"/>
          <w:color w:val="000000" w:themeColor="text1"/>
          <w:lang w:val="en-US"/>
          <w:rPrChange w:id="44" w:author="de Moura Theodorakoglou, Amanda Zoe (067)" w:date="2023-12-08T17:48:00Z">
            <w:rPr>
              <w:color w:val="FF0000"/>
              <w:lang w:val="en-US"/>
            </w:rPr>
          </w:rPrChange>
        </w:rPr>
        <w:t xml:space="preserve"> an Ad und Faculty </w:t>
      </w:r>
      <w:proofErr w:type="gramStart"/>
      <w:r w:rsidRPr="00F17FCB">
        <w:rPr>
          <w:rFonts w:ascii="Arial" w:hAnsi="Arial" w:cs="Arial"/>
          <w:color w:val="000000" w:themeColor="text1"/>
          <w:lang w:val="en-US"/>
          <w:rPrChange w:id="45" w:author="de Moura Theodorakoglou, Amanda Zoe (067)" w:date="2023-12-08T17:48:00Z">
            <w:rPr>
              <w:color w:val="FF0000"/>
              <w:lang w:val="en-US"/>
            </w:rPr>
          </w:rPrChange>
        </w:rPr>
        <w:t>an</w:t>
      </w:r>
      <w:proofErr w:type="gramEnd"/>
      <w:r w:rsidRPr="00F17FCB">
        <w:rPr>
          <w:rFonts w:ascii="Arial" w:hAnsi="Arial" w:cs="Arial"/>
          <w:color w:val="000000" w:themeColor="text1"/>
          <w:lang w:val="en-US"/>
          <w:rPrChange w:id="46" w:author="de Moura Theodorakoglou, Amanda Zoe (067)" w:date="2023-12-08T17:48:00Z">
            <w:rPr>
              <w:color w:val="FF0000"/>
              <w:lang w:val="en-US"/>
            </w:rPr>
          </w:rPrChange>
        </w:rPr>
        <w:t xml:space="preserve"> Degree. </w:t>
      </w:r>
      <w:r w:rsidRPr="00F17FCB">
        <w:rPr>
          <w:rFonts w:ascii="Arial" w:hAnsi="Arial" w:cs="Arial"/>
          <w:color w:val="000000" w:themeColor="text1"/>
          <w:rPrChange w:id="47" w:author="de Moura Theodorakoglou, Amanda Zoe (067)" w:date="2023-12-08T17:48:00Z">
            <w:rPr>
              <w:color w:val="FF0000"/>
            </w:rPr>
          </w:rPrChange>
        </w:rPr>
        <w:t xml:space="preserve">Somit wird das </w:t>
      </w:r>
      <w:r w:rsidRPr="00F17FCB">
        <w:rPr>
          <w:rFonts w:ascii="Arial" w:hAnsi="Arial" w:cs="Arial"/>
          <w:color w:val="000000" w:themeColor="text1"/>
          <w:rPrChange w:id="48" w:author="de Moura Theodorakoglou, Amanda Zoe (067)" w:date="2023-12-08T17:48:00Z">
            <w:rPr>
              <w:color w:val="FF0000"/>
            </w:rPr>
          </w:rPrChange>
        </w:rPr>
        <w:lastRenderedPageBreak/>
        <w:t>Benutzerkonto fertiggestellt. Zusätzlich stehen Ad und User in konstanter Rücksprache zueinander.</w:t>
      </w:r>
    </w:p>
    <w:p w14:paraId="6FE0F1F7" w14:textId="0C567B97" w:rsidR="00B06321" w:rsidRPr="00F17FCB" w:rsidRDefault="00474F31" w:rsidP="00F17FCB">
      <w:pPr>
        <w:spacing w:line="360" w:lineRule="auto"/>
        <w:jc w:val="both"/>
        <w:rPr>
          <w:rFonts w:ascii="Arial" w:hAnsi="Arial" w:cs="Arial"/>
          <w:color w:val="000000" w:themeColor="text1"/>
          <w:rPrChange w:id="49" w:author="de Moura Theodorakoglou, Amanda Zoe (067)" w:date="2023-12-08T17:48:00Z">
            <w:rPr>
              <w:color w:val="FF0000"/>
            </w:rPr>
          </w:rPrChange>
        </w:rPr>
      </w:pPr>
      <w:r w:rsidRPr="00F17FCB">
        <w:rPr>
          <w:rFonts w:ascii="Arial" w:hAnsi="Arial" w:cs="Arial"/>
          <w:color w:val="000000" w:themeColor="text1"/>
          <w:rPrChange w:id="50" w:author="de Moura Theodorakoglou, Amanda Zoe (067)" w:date="2023-12-08T17:48:00Z">
            <w:rPr>
              <w:color w:val="FF0000"/>
            </w:rPr>
          </w:rPrChange>
        </w:rPr>
        <w:t>D</w:t>
      </w:r>
      <w:r w:rsidR="005F491E" w:rsidRPr="00F17FCB">
        <w:rPr>
          <w:rFonts w:ascii="Arial" w:hAnsi="Arial" w:cs="Arial"/>
          <w:color w:val="000000" w:themeColor="text1"/>
          <w:rPrChange w:id="51" w:author="de Moura Theodorakoglou, Amanda Zoe (067)" w:date="2023-12-08T17:48:00Z">
            <w:rPr>
              <w:color w:val="FF0000"/>
            </w:rPr>
          </w:rPrChange>
        </w:rPr>
        <w:t xml:space="preserve">ie Datenbank als zweites Modul, beinhaltet verschiedene </w:t>
      </w:r>
      <w:proofErr w:type="spellStart"/>
      <w:r w:rsidR="005F491E" w:rsidRPr="00F17FCB">
        <w:rPr>
          <w:rFonts w:ascii="Arial" w:hAnsi="Arial" w:cs="Arial"/>
          <w:color w:val="000000" w:themeColor="text1"/>
          <w:rPrChange w:id="52" w:author="de Moura Theodorakoglou, Amanda Zoe (067)" w:date="2023-12-08T17:48:00Z">
            <w:rPr>
              <w:color w:val="FF0000"/>
            </w:rPr>
          </w:rPrChange>
        </w:rPr>
        <w:t>Tables</w:t>
      </w:r>
      <w:proofErr w:type="spellEnd"/>
      <w:r w:rsidR="005F491E" w:rsidRPr="00F17FCB">
        <w:rPr>
          <w:rFonts w:ascii="Arial" w:hAnsi="Arial" w:cs="Arial"/>
          <w:color w:val="000000" w:themeColor="text1"/>
          <w:rPrChange w:id="53" w:author="de Moura Theodorakoglou, Amanda Zoe (067)" w:date="2023-12-08T17:48:00Z">
            <w:rPr>
              <w:color w:val="FF0000"/>
            </w:rPr>
          </w:rPrChange>
        </w:rPr>
        <w:t xml:space="preserve"> die in Beziehung zueinanderstehen, wie aus Abbildung 2 zu entnehmen. Das ER-Diagramm (Abb. 2) zeigt ebenfalls die verschiedenen Parameter der einzelnen </w:t>
      </w:r>
      <w:proofErr w:type="spellStart"/>
      <w:r w:rsidR="005F491E" w:rsidRPr="00F17FCB">
        <w:rPr>
          <w:rFonts w:ascii="Arial" w:hAnsi="Arial" w:cs="Arial"/>
          <w:color w:val="000000" w:themeColor="text1"/>
          <w:rPrChange w:id="54" w:author="de Moura Theodorakoglou, Amanda Zoe (067)" w:date="2023-12-08T17:48:00Z">
            <w:rPr>
              <w:color w:val="FF0000"/>
            </w:rPr>
          </w:rPrChange>
        </w:rPr>
        <w:t>Tables</w:t>
      </w:r>
      <w:proofErr w:type="spellEnd"/>
      <w:r w:rsidR="005F491E" w:rsidRPr="00F17FCB">
        <w:rPr>
          <w:rFonts w:ascii="Arial" w:hAnsi="Arial" w:cs="Arial"/>
          <w:color w:val="000000" w:themeColor="text1"/>
          <w:rPrChange w:id="55" w:author="de Moura Theodorakoglou, Amanda Zoe (067)" w:date="2023-12-08T17:48:00Z">
            <w:rPr>
              <w:color w:val="FF0000"/>
            </w:rPr>
          </w:rPrChange>
        </w:rPr>
        <w:t>.</w:t>
      </w:r>
    </w:p>
    <w:p w14:paraId="245C9F14" w14:textId="292DBAB0" w:rsidR="000A30B3" w:rsidRPr="00F17FCB" w:rsidRDefault="000A30B3" w:rsidP="000A30B3">
      <w:pPr>
        <w:pStyle w:val="pf0"/>
        <w:rPr>
          <w:rFonts w:ascii="Arial" w:hAnsi="Arial" w:cs="Arial"/>
          <w:sz w:val="22"/>
          <w:szCs w:val="22"/>
          <w:rPrChange w:id="56" w:author="de Moura Theodorakoglou, Amanda Zoe (067)" w:date="2023-12-08T17:47:00Z">
            <w:rPr>
              <w:rFonts w:ascii="Arial" w:hAnsi="Arial" w:cs="Arial"/>
              <w:sz w:val="20"/>
              <w:szCs w:val="20"/>
            </w:rPr>
          </w:rPrChange>
        </w:rPr>
      </w:pPr>
      <w:r w:rsidRPr="00F17FCB">
        <w:rPr>
          <w:rStyle w:val="cf01"/>
          <w:rFonts w:ascii="Arial" w:eastAsiaTheme="majorEastAsia" w:hAnsi="Arial" w:cs="Arial"/>
          <w:sz w:val="22"/>
          <w:szCs w:val="22"/>
          <w:rPrChange w:id="57" w:author="de Moura Theodorakoglou, Amanda Zoe (067)" w:date="2023-12-08T17:47:00Z">
            <w:rPr>
              <w:rStyle w:val="cf01"/>
              <w:rFonts w:eastAsiaTheme="majorEastAsia"/>
            </w:rPr>
          </w:rPrChange>
        </w:rPr>
        <w:t>Die technische Realisierung des Projektes ist der Abbildung 1 zu entnehmen.</w:t>
      </w:r>
    </w:p>
    <w:p w14:paraId="4ECFE14D" w14:textId="14A14529" w:rsidR="000D60FE" w:rsidRDefault="00A051A2" w:rsidP="00B876CA">
      <w:pPr>
        <w:spacing w:line="360" w:lineRule="auto"/>
        <w:jc w:val="both"/>
        <w:rPr>
          <w:rFonts w:ascii="Arial" w:hAnsi="Arial" w:cs="Arial"/>
        </w:rPr>
      </w:pPr>
      <w:r>
        <w:rPr>
          <w:rFonts w:ascii="Arial" w:hAnsi="Arial" w:cs="Arial"/>
        </w:rPr>
        <w:t>In der Abbildung ist der Zugriff von jeweils Admin und User aufgeführt</w:t>
      </w:r>
      <w:r w:rsidR="005A5E0A">
        <w:rPr>
          <w:rFonts w:ascii="Arial" w:hAnsi="Arial" w:cs="Arial"/>
        </w:rPr>
        <w:t xml:space="preserve">, sowie Django, Docker und </w:t>
      </w:r>
      <w:proofErr w:type="spellStart"/>
      <w:r w:rsidR="005A5E0A">
        <w:rPr>
          <w:rFonts w:ascii="Arial" w:hAnsi="Arial" w:cs="Arial"/>
        </w:rPr>
        <w:t>React</w:t>
      </w:r>
      <w:proofErr w:type="spellEnd"/>
      <w:r w:rsidR="005A5E0A">
        <w:rPr>
          <w:rFonts w:ascii="Arial" w:hAnsi="Arial" w:cs="Arial"/>
        </w:rPr>
        <w:t xml:space="preserve">. </w:t>
      </w:r>
      <w:r w:rsidR="00A56994">
        <w:rPr>
          <w:rFonts w:ascii="Arial" w:hAnsi="Arial" w:cs="Arial"/>
        </w:rPr>
        <w:t xml:space="preserve">In der nächsten Ebene, Level 1, </w:t>
      </w:r>
      <w:r w:rsidR="00812FA3">
        <w:rPr>
          <w:rFonts w:ascii="Arial" w:hAnsi="Arial" w:cs="Arial"/>
        </w:rPr>
        <w:t xml:space="preserve">wird verdeutlicht, dass das Frontend mit Docker und </w:t>
      </w:r>
      <w:proofErr w:type="spellStart"/>
      <w:r w:rsidR="00812FA3">
        <w:rPr>
          <w:rFonts w:ascii="Arial" w:hAnsi="Arial" w:cs="Arial"/>
        </w:rPr>
        <w:t>React</w:t>
      </w:r>
      <w:proofErr w:type="spellEnd"/>
      <w:r w:rsidR="00812FA3">
        <w:rPr>
          <w:rFonts w:ascii="Arial" w:hAnsi="Arial" w:cs="Arial"/>
        </w:rPr>
        <w:t xml:space="preserve"> kommuniziert</w:t>
      </w:r>
      <w:r w:rsidR="007A61D2">
        <w:rPr>
          <w:rFonts w:ascii="Arial" w:hAnsi="Arial" w:cs="Arial"/>
        </w:rPr>
        <w:t>, sowie ein Paket namens Index besitzt. Das Backend</w:t>
      </w:r>
      <w:r w:rsidR="00645CC4">
        <w:rPr>
          <w:rFonts w:ascii="Arial" w:hAnsi="Arial" w:cs="Arial"/>
        </w:rPr>
        <w:t xml:space="preserve"> </w:t>
      </w:r>
      <w:proofErr w:type="spellStart"/>
      <w:r w:rsidR="00645CC4">
        <w:rPr>
          <w:rFonts w:ascii="Arial" w:hAnsi="Arial" w:cs="Arial"/>
        </w:rPr>
        <w:t>kommunziert</w:t>
      </w:r>
      <w:proofErr w:type="spellEnd"/>
      <w:r w:rsidR="00645CC4">
        <w:rPr>
          <w:rFonts w:ascii="Arial" w:hAnsi="Arial" w:cs="Arial"/>
        </w:rPr>
        <w:t xml:space="preserve"> mit Django und besitzt ein Paket </w:t>
      </w:r>
      <w:r w:rsidR="00DF32F4">
        <w:rPr>
          <w:rFonts w:ascii="Arial" w:hAnsi="Arial" w:cs="Arial"/>
        </w:rPr>
        <w:t xml:space="preserve">mit dem Namen </w:t>
      </w:r>
      <w:r w:rsidR="00645CC4">
        <w:rPr>
          <w:rFonts w:ascii="Arial" w:hAnsi="Arial" w:cs="Arial"/>
        </w:rPr>
        <w:t>Components</w:t>
      </w:r>
      <w:r w:rsidR="00DF32F4">
        <w:rPr>
          <w:rFonts w:ascii="Arial" w:hAnsi="Arial" w:cs="Arial"/>
        </w:rPr>
        <w:t xml:space="preserve">. </w:t>
      </w:r>
    </w:p>
    <w:p w14:paraId="16F095E0" w14:textId="3A4C6ECE" w:rsidR="00EB6F7E" w:rsidRDefault="00EB6F7E" w:rsidP="00B876CA">
      <w:pPr>
        <w:spacing w:line="360" w:lineRule="auto"/>
        <w:jc w:val="both"/>
        <w:rPr>
          <w:rFonts w:ascii="Arial" w:hAnsi="Arial" w:cs="Arial"/>
        </w:rPr>
      </w:pPr>
      <w:r>
        <w:rPr>
          <w:rFonts w:ascii="Arial" w:hAnsi="Arial" w:cs="Arial"/>
        </w:rPr>
        <w:t xml:space="preserve">Auf Level 2 sind jeweils die </w:t>
      </w:r>
      <w:proofErr w:type="spellStart"/>
      <w:r>
        <w:rPr>
          <w:rFonts w:ascii="Arial" w:hAnsi="Arial" w:cs="Arial"/>
        </w:rPr>
        <w:t>Whiteboxes</w:t>
      </w:r>
      <w:proofErr w:type="spellEnd"/>
      <w:r>
        <w:rPr>
          <w:rFonts w:ascii="Arial" w:hAnsi="Arial" w:cs="Arial"/>
        </w:rPr>
        <w:t xml:space="preserve"> des Front- und </w:t>
      </w:r>
      <w:proofErr w:type="spellStart"/>
      <w:r>
        <w:rPr>
          <w:rFonts w:ascii="Arial" w:hAnsi="Arial" w:cs="Arial"/>
        </w:rPr>
        <w:t>Backends</w:t>
      </w:r>
      <w:proofErr w:type="spellEnd"/>
      <w:r>
        <w:rPr>
          <w:rFonts w:ascii="Arial" w:hAnsi="Arial" w:cs="Arial"/>
        </w:rPr>
        <w:t xml:space="preserve"> </w:t>
      </w:r>
      <w:r w:rsidR="00B876CA">
        <w:rPr>
          <w:rFonts w:ascii="Arial" w:hAnsi="Arial" w:cs="Arial"/>
        </w:rPr>
        <w:t>als Querschnitt dargestellt.</w:t>
      </w:r>
      <w:r w:rsidR="00560E86">
        <w:rPr>
          <w:rFonts w:ascii="Arial" w:hAnsi="Arial" w:cs="Arial"/>
        </w:rPr>
        <w:t xml:space="preserve"> Das zentrale Element des </w:t>
      </w:r>
      <w:proofErr w:type="spellStart"/>
      <w:r w:rsidR="00560E86">
        <w:rPr>
          <w:rFonts w:ascii="Arial" w:hAnsi="Arial" w:cs="Arial"/>
        </w:rPr>
        <w:t>Frontends</w:t>
      </w:r>
      <w:proofErr w:type="spellEnd"/>
      <w:r w:rsidR="00560E86">
        <w:rPr>
          <w:rFonts w:ascii="Arial" w:hAnsi="Arial" w:cs="Arial"/>
        </w:rPr>
        <w:t xml:space="preserve"> ist die </w:t>
      </w:r>
      <w:proofErr w:type="spellStart"/>
      <w:r w:rsidR="00560E86">
        <w:rPr>
          <w:rFonts w:ascii="Arial" w:hAnsi="Arial" w:cs="Arial"/>
        </w:rPr>
        <w:t>src</w:t>
      </w:r>
      <w:proofErr w:type="spellEnd"/>
      <w:r w:rsidR="00560E86">
        <w:rPr>
          <w:rFonts w:ascii="Arial" w:hAnsi="Arial" w:cs="Arial"/>
        </w:rPr>
        <w:t xml:space="preserve">-File. Diese beinhaltet eine </w:t>
      </w:r>
      <w:r w:rsidR="00F66ECF">
        <w:rPr>
          <w:rFonts w:ascii="Arial" w:hAnsi="Arial" w:cs="Arial"/>
        </w:rPr>
        <w:t xml:space="preserve">Main, welche die Schnittstelle zu React.js bildet. In der </w:t>
      </w:r>
      <w:proofErr w:type="spellStart"/>
      <w:r w:rsidR="00F66ECF">
        <w:rPr>
          <w:rFonts w:ascii="Arial" w:hAnsi="Arial" w:cs="Arial"/>
        </w:rPr>
        <w:t>src</w:t>
      </w:r>
      <w:proofErr w:type="spellEnd"/>
      <w:r w:rsidR="00F66ECF">
        <w:rPr>
          <w:rFonts w:ascii="Arial" w:hAnsi="Arial" w:cs="Arial"/>
        </w:rPr>
        <w:t xml:space="preserve">-File </w:t>
      </w:r>
      <w:r w:rsidR="00DA7098">
        <w:rPr>
          <w:rFonts w:ascii="Arial" w:hAnsi="Arial" w:cs="Arial"/>
        </w:rPr>
        <w:t xml:space="preserve">sind die CSS, Pages, Setup, </w:t>
      </w:r>
      <w:proofErr w:type="spellStart"/>
      <w:r w:rsidR="00DA7098">
        <w:rPr>
          <w:rFonts w:ascii="Arial" w:hAnsi="Arial" w:cs="Arial"/>
        </w:rPr>
        <w:t>Logic</w:t>
      </w:r>
      <w:proofErr w:type="spellEnd"/>
      <w:r w:rsidR="00DA7098">
        <w:rPr>
          <w:rFonts w:ascii="Arial" w:hAnsi="Arial" w:cs="Arial"/>
        </w:rPr>
        <w:t>, App, Layout, Assets, App Test</w:t>
      </w:r>
      <w:r w:rsidR="00DA04FF">
        <w:rPr>
          <w:rFonts w:ascii="Arial" w:hAnsi="Arial" w:cs="Arial"/>
        </w:rPr>
        <w:t xml:space="preserve"> und </w:t>
      </w:r>
      <w:proofErr w:type="spellStart"/>
      <w:r w:rsidR="00DA04FF">
        <w:rPr>
          <w:rFonts w:ascii="Arial" w:hAnsi="Arial" w:cs="Arial"/>
        </w:rPr>
        <w:t>Component</w:t>
      </w:r>
      <w:proofErr w:type="spellEnd"/>
      <w:r w:rsidR="00DA04FF">
        <w:rPr>
          <w:rFonts w:ascii="Arial" w:hAnsi="Arial" w:cs="Arial"/>
        </w:rPr>
        <w:t xml:space="preserve"> Klassen hinterlegt. Die Backend Communication Test Klasse </w:t>
      </w:r>
      <w:r w:rsidR="002445FD">
        <w:rPr>
          <w:rFonts w:ascii="Arial" w:hAnsi="Arial" w:cs="Arial"/>
        </w:rPr>
        <w:t>kommuniziert mit dem Backend und</w:t>
      </w:r>
      <w:r w:rsidR="00BA2279">
        <w:rPr>
          <w:rFonts w:ascii="Arial" w:hAnsi="Arial" w:cs="Arial"/>
        </w:rPr>
        <w:t xml:space="preserve"> prüft die Verbindung zwischen Backend und Frontend.</w:t>
      </w:r>
    </w:p>
    <w:p w14:paraId="3D76EA2D" w14:textId="7077E8CF" w:rsidR="00BA2279" w:rsidRDefault="00BA2279" w:rsidP="00B876CA">
      <w:pPr>
        <w:spacing w:line="360" w:lineRule="auto"/>
        <w:jc w:val="both"/>
        <w:rPr>
          <w:rFonts w:ascii="Arial" w:hAnsi="Arial" w:cs="Arial"/>
        </w:rPr>
      </w:pPr>
      <w:r w:rsidRPr="00CB6F1B">
        <w:rPr>
          <w:rFonts w:ascii="Arial" w:hAnsi="Arial" w:cs="Arial"/>
          <w:lang w:val="en-US"/>
        </w:rPr>
        <w:t xml:space="preserve">Die Backend Whitebox </w:t>
      </w:r>
      <w:proofErr w:type="spellStart"/>
      <w:r w:rsidRPr="00CB6F1B">
        <w:rPr>
          <w:rFonts w:ascii="Arial" w:hAnsi="Arial" w:cs="Arial"/>
          <w:lang w:val="en-US"/>
        </w:rPr>
        <w:t>beinhaltet</w:t>
      </w:r>
      <w:proofErr w:type="spellEnd"/>
      <w:r w:rsidR="00CB6F1B" w:rsidRPr="00CB6F1B">
        <w:rPr>
          <w:rFonts w:ascii="Arial" w:hAnsi="Arial" w:cs="Arial"/>
          <w:lang w:val="en-US"/>
        </w:rPr>
        <w:t xml:space="preserve"> Models </w:t>
      </w:r>
      <w:proofErr w:type="spellStart"/>
      <w:r w:rsidR="00CB6F1B" w:rsidRPr="00CB6F1B">
        <w:rPr>
          <w:rFonts w:ascii="Arial" w:hAnsi="Arial" w:cs="Arial"/>
          <w:lang w:val="en-US"/>
        </w:rPr>
        <w:t>namens</w:t>
      </w:r>
      <w:proofErr w:type="spellEnd"/>
      <w:r w:rsidR="00CB6F1B" w:rsidRPr="00CB6F1B">
        <w:rPr>
          <w:rFonts w:ascii="Arial" w:hAnsi="Arial" w:cs="Arial"/>
          <w:lang w:val="en-US"/>
        </w:rPr>
        <w:t xml:space="preserve"> Ad, Favorites, User Authenti</w:t>
      </w:r>
      <w:r w:rsidR="00CB6F1B">
        <w:rPr>
          <w:rFonts w:ascii="Arial" w:hAnsi="Arial" w:cs="Arial"/>
          <w:lang w:val="en-US"/>
        </w:rPr>
        <w:t xml:space="preserve">cation, Degree, Category und Faculty. </w:t>
      </w:r>
      <w:r w:rsidR="00A34499" w:rsidRPr="0064177A">
        <w:rPr>
          <w:rFonts w:ascii="Arial" w:hAnsi="Arial" w:cs="Arial"/>
        </w:rPr>
        <w:t xml:space="preserve">Das ER-Diagramm </w:t>
      </w:r>
      <w:r w:rsidR="0064177A">
        <w:rPr>
          <w:rFonts w:ascii="Arial" w:hAnsi="Arial" w:cs="Arial"/>
        </w:rPr>
        <w:t xml:space="preserve">(siehe Abb. 2) </w:t>
      </w:r>
      <w:r w:rsidR="00A34499" w:rsidRPr="0064177A">
        <w:rPr>
          <w:rFonts w:ascii="Arial" w:hAnsi="Arial" w:cs="Arial"/>
        </w:rPr>
        <w:t>d</w:t>
      </w:r>
      <w:r w:rsidR="00514CE0" w:rsidRPr="0064177A">
        <w:rPr>
          <w:rFonts w:ascii="Arial" w:hAnsi="Arial" w:cs="Arial"/>
        </w:rPr>
        <w:t xml:space="preserve">er </w:t>
      </w:r>
      <w:r w:rsidR="006A1062" w:rsidRPr="0064177A">
        <w:rPr>
          <w:rFonts w:ascii="Arial" w:hAnsi="Arial" w:cs="Arial"/>
        </w:rPr>
        <w:t xml:space="preserve">vorliegenden Datenbank </w:t>
      </w:r>
      <w:r w:rsidR="00A34499" w:rsidRPr="0064177A">
        <w:rPr>
          <w:rFonts w:ascii="Arial" w:hAnsi="Arial" w:cs="Arial"/>
        </w:rPr>
        <w:t xml:space="preserve">wird im Folgenden </w:t>
      </w:r>
      <w:r w:rsidR="00211578" w:rsidRPr="0064177A">
        <w:rPr>
          <w:rFonts w:ascii="Arial" w:hAnsi="Arial" w:cs="Arial"/>
        </w:rPr>
        <w:t>erläutert.</w:t>
      </w:r>
    </w:p>
    <w:p w14:paraId="6687E9FC" w14:textId="3C0B31C5" w:rsidR="005B083A" w:rsidRPr="0088220F" w:rsidRDefault="009A00EA" w:rsidP="00B876CA">
      <w:pPr>
        <w:spacing w:line="360" w:lineRule="auto"/>
        <w:jc w:val="both"/>
        <w:rPr>
          <w:rFonts w:ascii="Arial" w:hAnsi="Arial" w:cs="Arial"/>
        </w:rPr>
      </w:pPr>
      <w:r>
        <w:rPr>
          <w:rFonts w:ascii="Arial" w:hAnsi="Arial" w:cs="Arial"/>
        </w:rPr>
        <w:t xml:space="preserve">Die </w:t>
      </w:r>
      <w:proofErr w:type="spellStart"/>
      <w:r>
        <w:rPr>
          <w:rFonts w:ascii="Arial" w:hAnsi="Arial" w:cs="Arial"/>
        </w:rPr>
        <w:t>UserAuthentication</w:t>
      </w:r>
      <w:proofErr w:type="spellEnd"/>
      <w:r w:rsidR="00C9275F">
        <w:rPr>
          <w:rFonts w:ascii="Arial" w:hAnsi="Arial" w:cs="Arial"/>
        </w:rPr>
        <w:t xml:space="preserve"> sendet die Informationen an den User, um die Validierung des Benutzers zu garantieren.</w:t>
      </w:r>
      <w:r w:rsidR="00262BD1">
        <w:rPr>
          <w:rFonts w:ascii="Arial" w:hAnsi="Arial" w:cs="Arial"/>
        </w:rPr>
        <w:t xml:space="preserve"> Der User bezieht Informationen von Ad</w:t>
      </w:r>
      <w:r w:rsidR="00784D70">
        <w:rPr>
          <w:rFonts w:ascii="Arial" w:hAnsi="Arial" w:cs="Arial"/>
        </w:rPr>
        <w:t xml:space="preserve"> und Degree, um den User fertigzustellen. </w:t>
      </w:r>
      <w:r w:rsidR="000D7A67" w:rsidRPr="000D7A67">
        <w:rPr>
          <w:rFonts w:ascii="Arial" w:hAnsi="Arial" w:cs="Arial"/>
          <w:lang w:val="en-US"/>
        </w:rPr>
        <w:t xml:space="preserve">Category </w:t>
      </w:r>
      <w:proofErr w:type="spellStart"/>
      <w:r w:rsidR="000D7A67" w:rsidRPr="000D7A67">
        <w:rPr>
          <w:rFonts w:ascii="Arial" w:hAnsi="Arial" w:cs="Arial"/>
          <w:lang w:val="en-US"/>
        </w:rPr>
        <w:t>sendet</w:t>
      </w:r>
      <w:proofErr w:type="spellEnd"/>
      <w:r w:rsidR="000D7A67" w:rsidRPr="000D7A67">
        <w:rPr>
          <w:rFonts w:ascii="Arial" w:hAnsi="Arial" w:cs="Arial"/>
          <w:lang w:val="en-US"/>
        </w:rPr>
        <w:t xml:space="preserve"> seine </w:t>
      </w:r>
      <w:proofErr w:type="spellStart"/>
      <w:r w:rsidR="000D7A67" w:rsidRPr="000D7A67">
        <w:rPr>
          <w:rFonts w:ascii="Arial" w:hAnsi="Arial" w:cs="Arial"/>
          <w:lang w:val="en-US"/>
        </w:rPr>
        <w:t>Daten</w:t>
      </w:r>
      <w:proofErr w:type="spellEnd"/>
      <w:r w:rsidR="000D7A67" w:rsidRPr="000D7A67">
        <w:rPr>
          <w:rFonts w:ascii="Arial" w:hAnsi="Arial" w:cs="Arial"/>
          <w:lang w:val="en-US"/>
        </w:rPr>
        <w:t xml:space="preserve"> an Ad und Faculty </w:t>
      </w:r>
      <w:proofErr w:type="gramStart"/>
      <w:r w:rsidR="000D7A67" w:rsidRPr="000D7A67">
        <w:rPr>
          <w:rFonts w:ascii="Arial" w:hAnsi="Arial" w:cs="Arial"/>
          <w:lang w:val="en-US"/>
        </w:rPr>
        <w:t>an</w:t>
      </w:r>
      <w:proofErr w:type="gramEnd"/>
      <w:r w:rsidR="000D7A67" w:rsidRPr="000D7A67">
        <w:rPr>
          <w:rFonts w:ascii="Arial" w:hAnsi="Arial" w:cs="Arial"/>
          <w:lang w:val="en-US"/>
        </w:rPr>
        <w:t xml:space="preserve"> Degree</w:t>
      </w:r>
      <w:r w:rsidR="000D7A67">
        <w:rPr>
          <w:rFonts w:ascii="Arial" w:hAnsi="Arial" w:cs="Arial"/>
          <w:lang w:val="en-US"/>
        </w:rPr>
        <w:t xml:space="preserve">. </w:t>
      </w:r>
      <w:r w:rsidR="000D7A67" w:rsidRPr="0088220F">
        <w:rPr>
          <w:rFonts w:ascii="Arial" w:hAnsi="Arial" w:cs="Arial"/>
        </w:rPr>
        <w:t>Somit wird das Benutzerkonto fertiggestellt.</w:t>
      </w:r>
      <w:r w:rsidR="0088220F" w:rsidRPr="0088220F">
        <w:rPr>
          <w:rFonts w:ascii="Arial" w:hAnsi="Arial" w:cs="Arial"/>
        </w:rPr>
        <w:t xml:space="preserve"> Zusätzlich stehen Ad und User i</w:t>
      </w:r>
      <w:r w:rsidR="0088220F">
        <w:rPr>
          <w:rFonts w:ascii="Arial" w:hAnsi="Arial" w:cs="Arial"/>
        </w:rPr>
        <w:t xml:space="preserve">n </w:t>
      </w:r>
      <w:r w:rsidR="00BF6212">
        <w:rPr>
          <w:rFonts w:ascii="Arial" w:hAnsi="Arial" w:cs="Arial"/>
        </w:rPr>
        <w:t>konstanter Rücksprache zueinander.</w:t>
      </w:r>
    </w:p>
    <w:p w14:paraId="76CFE753" w14:textId="3797340A" w:rsidR="00921B81" w:rsidRPr="0088220F" w:rsidRDefault="00921B81" w:rsidP="00B876CA">
      <w:pPr>
        <w:spacing w:line="360" w:lineRule="auto"/>
        <w:jc w:val="both"/>
        <w:rPr>
          <w:rFonts w:ascii="Arial" w:hAnsi="Arial" w:cs="Arial"/>
        </w:rPr>
      </w:pPr>
      <w:r w:rsidRPr="0088220F">
        <w:rPr>
          <w:rFonts w:ascii="Arial" w:hAnsi="Arial" w:cs="Arial"/>
        </w:rPr>
        <w:br w:type="page"/>
      </w:r>
    </w:p>
    <w:p w14:paraId="3A6296D7" w14:textId="4F7A7FDC" w:rsidR="00E46162" w:rsidRPr="0088220F" w:rsidRDefault="00B529FB" w:rsidP="004B40F4">
      <w:pPr>
        <w:spacing w:line="360" w:lineRule="auto"/>
        <w:jc w:val="both"/>
        <w:rPr>
          <w:rFonts w:ascii="Arial" w:hAnsi="Arial" w:cs="Arial"/>
        </w:rPr>
      </w:pPr>
      <w:r>
        <w:rPr>
          <w:rFonts w:ascii="Arial" w:hAnsi="Arial" w:cs="Arial"/>
          <w:noProof/>
        </w:rPr>
        <w:lastRenderedPageBreak/>
        <mc:AlternateContent>
          <mc:Choice Requires="wps">
            <w:drawing>
              <wp:anchor distT="0" distB="0" distL="114300" distR="114300" simplePos="0" relativeHeight="251660291" behindDoc="0" locked="0" layoutInCell="1" allowOverlap="1" wp14:anchorId="4E5941EF" wp14:editId="4471D4D5">
                <wp:simplePos x="0" y="0"/>
                <wp:positionH relativeFrom="column">
                  <wp:posOffset>2107015</wp:posOffset>
                </wp:positionH>
                <wp:positionV relativeFrom="paragraph">
                  <wp:posOffset>5987037</wp:posOffset>
                </wp:positionV>
                <wp:extent cx="1276865" cy="0"/>
                <wp:effectExtent l="0" t="63500" r="0" b="76200"/>
                <wp:wrapNone/>
                <wp:docPr id="508332272" name="Straight Arrow Connector 2"/>
                <wp:cNvGraphicFramePr/>
                <a:graphic xmlns:a="http://schemas.openxmlformats.org/drawingml/2006/main">
                  <a:graphicData uri="http://schemas.microsoft.com/office/word/2010/wordprocessingShape">
                    <wps:wsp>
                      <wps:cNvCnPr/>
                      <wps:spPr>
                        <a:xfrm>
                          <a:off x="0" y="0"/>
                          <a:ext cx="1276865" cy="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625780" id="_x0000_t32" coordsize="21600,21600" o:spt="32" o:oned="t" path="m,l21600,21600e" filled="f">
                <v:path arrowok="t" fillok="f" o:connecttype="none"/>
                <o:lock v:ext="edit" shapetype="t"/>
              </v:shapetype>
              <v:shape id="Straight Arrow Connector 2" o:spid="_x0000_s1026" type="#_x0000_t32" style="position:absolute;margin-left:165.9pt;margin-top:471.4pt;width:100.55pt;height:0;z-index:25166029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" strokecolor="white [3212]" strokeweight=".5pt">
                <v:stroke endarrow="block" joinstyle="miter"/>
              </v:shape>
            </w:pict>
          </mc:Fallback>
        </mc:AlternateContent>
      </w:r>
      <w:r w:rsidR="00E46162">
        <w:rPr>
          <w:rFonts w:ascii="Arial" w:hAnsi="Arial" w:cs="Arial"/>
          <w:noProof/>
        </w:rPr>
        <w:drawing>
          <wp:anchor distT="0" distB="0" distL="114300" distR="114300" simplePos="0" relativeHeight="251659267" behindDoc="0" locked="0" layoutInCell="1" allowOverlap="1" wp14:anchorId="25F8D79F" wp14:editId="5E6CBE07">
            <wp:simplePos x="0" y="0"/>
            <wp:positionH relativeFrom="column">
              <wp:posOffset>-488195</wp:posOffset>
            </wp:positionH>
            <wp:positionV relativeFrom="page">
              <wp:posOffset>666732</wp:posOffset>
            </wp:positionV>
            <wp:extent cx="6784340" cy="7404735"/>
            <wp:effectExtent l="0" t="0" r="0" b="0"/>
            <wp:wrapTopAndBottom/>
            <wp:docPr id="1472870396"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70396" name="Picture 1" descr="A diagram of a 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784340" cy="7404735"/>
                    </a:xfrm>
                    <a:prstGeom prst="rect">
                      <a:avLst/>
                    </a:prstGeom>
                  </pic:spPr>
                </pic:pic>
              </a:graphicData>
            </a:graphic>
            <wp14:sizeRelH relativeFrom="page">
              <wp14:pctWidth>0</wp14:pctWidth>
            </wp14:sizeRelH>
            <wp14:sizeRelV relativeFrom="page">
              <wp14:pctHeight>0</wp14:pctHeight>
            </wp14:sizeRelV>
          </wp:anchor>
        </w:drawing>
      </w:r>
    </w:p>
    <w:p w14:paraId="33000253" w14:textId="00B40F56" w:rsidR="00E46162" w:rsidRDefault="008A43F7" w:rsidP="00B876CA">
      <w:pPr>
        <w:spacing w:line="360" w:lineRule="auto"/>
        <w:rPr>
          <w:rFonts w:ascii="Arial" w:hAnsi="Arial" w:cs="Arial"/>
        </w:rPr>
      </w:pPr>
      <w:r>
        <w:rPr>
          <w:rFonts w:ascii="Arial" w:hAnsi="Arial" w:cs="Arial"/>
        </w:rPr>
        <w:t>Abbildung 1: Überblick der ersten 3 Ebenen de</w:t>
      </w:r>
      <w:r w:rsidR="00856142">
        <w:rPr>
          <w:rFonts w:ascii="Arial" w:hAnsi="Arial" w:cs="Arial"/>
        </w:rPr>
        <w:t>r Bausteinsicht</w:t>
      </w:r>
    </w:p>
    <w:p w14:paraId="2C682F83" w14:textId="38988C7F" w:rsidR="00E46162" w:rsidRDefault="00E46162" w:rsidP="004B40F4">
      <w:pPr>
        <w:spacing w:line="360" w:lineRule="auto"/>
        <w:jc w:val="both"/>
        <w:rPr>
          <w:rFonts w:ascii="Arial" w:hAnsi="Arial" w:cs="Arial"/>
        </w:rPr>
      </w:pPr>
    </w:p>
    <w:p w14:paraId="62884DAA" w14:textId="77777777" w:rsidR="00E46162" w:rsidRDefault="00E46162" w:rsidP="004B40F4">
      <w:pPr>
        <w:spacing w:line="360" w:lineRule="auto"/>
        <w:jc w:val="both"/>
        <w:rPr>
          <w:rFonts w:ascii="Arial" w:hAnsi="Arial" w:cs="Arial"/>
        </w:rPr>
      </w:pPr>
    </w:p>
    <w:p w14:paraId="5C4D0224" w14:textId="77777777" w:rsidR="00E46162" w:rsidRDefault="00E46162" w:rsidP="004B40F4">
      <w:pPr>
        <w:spacing w:line="360" w:lineRule="auto"/>
        <w:jc w:val="both"/>
        <w:rPr>
          <w:rFonts w:ascii="Arial" w:hAnsi="Arial" w:cs="Arial"/>
        </w:rPr>
      </w:pPr>
    </w:p>
    <w:p w14:paraId="25FBBA98" w14:textId="462D0E80" w:rsidR="00E46162" w:rsidRDefault="008B7C6C" w:rsidP="004B40F4">
      <w:pPr>
        <w:spacing w:line="360" w:lineRule="auto"/>
        <w:jc w:val="both"/>
        <w:rPr>
          <w:rFonts w:ascii="Arial" w:hAnsi="Arial" w:cs="Arial"/>
        </w:rPr>
      </w:pPr>
      <w:r>
        <w:rPr>
          <w:rFonts w:ascii="Arial" w:hAnsi="Arial" w:cs="Arial"/>
          <w:noProof/>
        </w:rPr>
        <w:lastRenderedPageBreak/>
        <w:drawing>
          <wp:anchor distT="0" distB="0" distL="114300" distR="114300" simplePos="0" relativeHeight="251661315" behindDoc="0" locked="0" layoutInCell="1" allowOverlap="1" wp14:anchorId="6177D54E" wp14:editId="42989E50">
            <wp:simplePos x="0" y="0"/>
            <wp:positionH relativeFrom="column">
              <wp:posOffset>-446817</wp:posOffset>
            </wp:positionH>
            <wp:positionV relativeFrom="page">
              <wp:posOffset>807720</wp:posOffset>
            </wp:positionV>
            <wp:extent cx="6632575" cy="7099935"/>
            <wp:effectExtent l="0" t="0" r="0" b="0"/>
            <wp:wrapTopAndBottom/>
            <wp:docPr id="201841499" name="Picture 3"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1499" name="Picture 3" descr="A diagram of a pro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632575" cy="7099935"/>
                    </a:xfrm>
                    <a:prstGeom prst="rect">
                      <a:avLst/>
                    </a:prstGeom>
                  </pic:spPr>
                </pic:pic>
              </a:graphicData>
            </a:graphic>
            <wp14:sizeRelH relativeFrom="page">
              <wp14:pctWidth>0</wp14:pctWidth>
            </wp14:sizeRelH>
            <wp14:sizeRelV relativeFrom="page">
              <wp14:pctHeight>0</wp14:pctHeight>
            </wp14:sizeRelV>
          </wp:anchor>
        </w:drawing>
      </w:r>
    </w:p>
    <w:p w14:paraId="25A8FD51" w14:textId="6451696C" w:rsidR="00211578" w:rsidRDefault="008B7C6C" w:rsidP="004B40F4">
      <w:pPr>
        <w:spacing w:line="360" w:lineRule="auto"/>
        <w:jc w:val="both"/>
        <w:rPr>
          <w:rFonts w:ascii="Arial" w:hAnsi="Arial" w:cs="Arial"/>
        </w:rPr>
      </w:pPr>
      <w:r>
        <w:rPr>
          <w:rFonts w:ascii="Arial" w:hAnsi="Arial" w:cs="Arial"/>
        </w:rPr>
        <w:t xml:space="preserve">Abbildung 2: ER-Diagramm </w:t>
      </w:r>
      <w:r w:rsidR="00514CE0">
        <w:rPr>
          <w:rFonts w:ascii="Arial" w:hAnsi="Arial" w:cs="Arial"/>
        </w:rPr>
        <w:t>der Datenbank</w:t>
      </w:r>
    </w:p>
    <w:p w14:paraId="3C0EBFF8" w14:textId="5CC60ACB" w:rsidR="00211578" w:rsidRDefault="00211578" w:rsidP="004B40F4">
      <w:pPr>
        <w:spacing w:line="360" w:lineRule="auto"/>
        <w:jc w:val="both"/>
        <w:rPr>
          <w:rFonts w:ascii="Arial" w:hAnsi="Arial" w:cs="Arial"/>
        </w:rPr>
      </w:pPr>
    </w:p>
    <w:p w14:paraId="71A1904F" w14:textId="77777777" w:rsidR="00211578" w:rsidRDefault="00211578" w:rsidP="004B40F4">
      <w:pPr>
        <w:spacing w:line="360" w:lineRule="auto"/>
        <w:jc w:val="both"/>
        <w:rPr>
          <w:rFonts w:ascii="Arial" w:hAnsi="Arial" w:cs="Arial"/>
        </w:rPr>
      </w:pPr>
    </w:p>
    <w:p w14:paraId="0EC4E477" w14:textId="10E52533" w:rsidR="00211578" w:rsidRDefault="00211578" w:rsidP="004B40F4">
      <w:pPr>
        <w:spacing w:line="360" w:lineRule="auto"/>
        <w:jc w:val="both"/>
        <w:rPr>
          <w:rFonts w:ascii="Arial" w:hAnsi="Arial" w:cs="Arial"/>
        </w:rPr>
      </w:pPr>
    </w:p>
    <w:p w14:paraId="39650271" w14:textId="77777777" w:rsidR="00E46162" w:rsidRPr="00C06EC7" w:rsidRDefault="00E46162" w:rsidP="004B40F4">
      <w:pPr>
        <w:spacing w:line="360" w:lineRule="auto"/>
        <w:jc w:val="both"/>
        <w:rPr>
          <w:rFonts w:ascii="Arial" w:hAnsi="Arial" w:cs="Arial"/>
        </w:rPr>
      </w:pPr>
    </w:p>
    <w:p w14:paraId="587AB27E" w14:textId="575F1F76" w:rsidR="00814755" w:rsidRPr="00E46162" w:rsidRDefault="00814755" w:rsidP="00E46162">
      <w:pPr>
        <w:pStyle w:val="berschrift1"/>
        <w:spacing w:line="360" w:lineRule="auto"/>
        <w:jc w:val="both"/>
        <w:rPr>
          <w:rFonts w:ascii="Arial" w:hAnsi="Arial" w:cs="Arial"/>
        </w:rPr>
      </w:pPr>
      <w:bookmarkStart w:id="58" w:name="_Toc149309404"/>
      <w:r w:rsidRPr="00E46162">
        <w:rPr>
          <w:rFonts w:ascii="Arial" w:hAnsi="Arial" w:cs="Arial"/>
        </w:rPr>
        <w:lastRenderedPageBreak/>
        <w:t>Laufzeitsicht</w:t>
      </w:r>
      <w:bookmarkEnd w:id="58"/>
    </w:p>
    <w:p w14:paraId="05C161A7" w14:textId="17C06EF6" w:rsidR="00921B81" w:rsidRPr="00C06EC7" w:rsidRDefault="00C471C4" w:rsidP="00FF00AC">
      <w:pPr>
        <w:spacing w:line="360" w:lineRule="auto"/>
        <w:jc w:val="both"/>
        <w:rPr>
          <w:rFonts w:ascii="Arial" w:hAnsi="Arial" w:cs="Arial"/>
          <w:i/>
          <w:iCs/>
        </w:rPr>
      </w:pPr>
      <w:r>
        <w:rPr>
          <w:rFonts w:ascii="Arial" w:hAnsi="Arial" w:cs="Arial"/>
        </w:rPr>
        <w:t>Eine L</w:t>
      </w:r>
      <w:r w:rsidR="00237639">
        <w:rPr>
          <w:rFonts w:ascii="Arial" w:hAnsi="Arial" w:cs="Arial"/>
        </w:rPr>
        <w:t xml:space="preserve">aufzeitsicht impliziert eine Art Algorithmus, der zur Laufzeit </w:t>
      </w:r>
      <w:r w:rsidR="00AA1EC9">
        <w:rPr>
          <w:rFonts w:ascii="Arial" w:hAnsi="Arial" w:cs="Arial"/>
        </w:rPr>
        <w:t xml:space="preserve">eingesetzt wird. </w:t>
      </w:r>
      <w:r w:rsidR="005F491E" w:rsidRPr="00F17FCB">
        <w:rPr>
          <w:rFonts w:ascii="Arial" w:hAnsi="Arial" w:cs="Arial"/>
          <w:color w:val="000000" w:themeColor="text1"/>
          <w:rPrChange w:id="59" w:author="de Moura Theodorakoglou, Amanda Zoe (067)" w:date="2023-12-08T17:40:00Z">
            <w:rPr>
              <w:rFonts w:ascii="Arial" w:hAnsi="Arial" w:cs="Arial"/>
              <w:color w:val="FF0000"/>
            </w:rPr>
          </w:rPrChange>
        </w:rPr>
        <w:t xml:space="preserve">Das Projekt wurde ohne den Einsatz eines solchen Algorithmus realisiert. Die Funktionalitäten werden durch die </w:t>
      </w:r>
      <w:r w:rsidR="003C5BF2">
        <w:rPr>
          <w:rFonts w:ascii="Arial" w:hAnsi="Arial" w:cs="Arial"/>
        </w:rPr>
        <w:t>Interaktion</w:t>
      </w:r>
      <w:r w:rsidR="00505D2F">
        <w:rPr>
          <w:rFonts w:ascii="Arial" w:hAnsi="Arial" w:cs="Arial"/>
        </w:rPr>
        <w:t xml:space="preserve"> von mehreren kleineren Komponenten</w:t>
      </w:r>
      <w:r w:rsidR="003C5BF2">
        <w:rPr>
          <w:rFonts w:ascii="Arial" w:hAnsi="Arial" w:cs="Arial"/>
        </w:rPr>
        <w:t xml:space="preserve">, die immer kleine Algorithmen ausführen, </w:t>
      </w:r>
      <w:r w:rsidR="004335B8">
        <w:rPr>
          <w:rFonts w:ascii="Arial" w:hAnsi="Arial" w:cs="Arial"/>
        </w:rPr>
        <w:t>welche im größten Teil in Frameworks und Paketen übernommen werden.</w:t>
      </w:r>
      <w:r w:rsidR="00A87B1E">
        <w:rPr>
          <w:rFonts w:ascii="Arial" w:hAnsi="Arial" w:cs="Arial"/>
        </w:rPr>
        <w:t xml:space="preserve"> </w:t>
      </w:r>
      <w:r w:rsidR="004F16CF">
        <w:rPr>
          <w:rFonts w:ascii="Arial" w:hAnsi="Arial" w:cs="Arial"/>
        </w:rPr>
        <w:t>Somit ergibt es wenig Sinn, eine Laufzeitsicht zu konzipieren</w:t>
      </w:r>
      <w:r w:rsidR="00C87650">
        <w:rPr>
          <w:rFonts w:ascii="Arial" w:hAnsi="Arial" w:cs="Arial"/>
        </w:rPr>
        <w:t>.</w:t>
      </w:r>
    </w:p>
    <w:p w14:paraId="5FFA9F34" w14:textId="5ED5D2A4" w:rsidR="00B93A87" w:rsidRPr="00C06EC7" w:rsidRDefault="00B93A87" w:rsidP="00FF00AC">
      <w:pPr>
        <w:pStyle w:val="berschrift1"/>
        <w:spacing w:line="360" w:lineRule="auto"/>
        <w:jc w:val="both"/>
        <w:rPr>
          <w:rFonts w:ascii="Arial" w:hAnsi="Arial" w:cs="Arial"/>
        </w:rPr>
      </w:pPr>
      <w:bookmarkStart w:id="60" w:name="_Toc149309405"/>
      <w:r w:rsidRPr="00C06EC7">
        <w:rPr>
          <w:rFonts w:ascii="Arial" w:hAnsi="Arial" w:cs="Arial"/>
        </w:rPr>
        <w:t>Risiken und technische Schulden</w:t>
      </w:r>
      <w:bookmarkEnd w:id="60"/>
    </w:p>
    <w:p w14:paraId="5964F0E6" w14:textId="107A84D8" w:rsidR="00035354" w:rsidRPr="00C06EC7" w:rsidRDefault="00035354" w:rsidP="00FF00AC">
      <w:pPr>
        <w:pStyle w:val="berschrift2"/>
        <w:spacing w:line="360" w:lineRule="auto"/>
        <w:jc w:val="both"/>
        <w:rPr>
          <w:rFonts w:ascii="Arial" w:hAnsi="Arial" w:cs="Arial"/>
        </w:rPr>
      </w:pPr>
      <w:bookmarkStart w:id="61" w:name="_Toc149309406"/>
      <w:proofErr w:type="spellStart"/>
      <w:r w:rsidRPr="00C06EC7">
        <w:rPr>
          <w:rFonts w:ascii="Arial" w:hAnsi="Arial" w:cs="Arial"/>
        </w:rPr>
        <w:t>Safety</w:t>
      </w:r>
      <w:proofErr w:type="spellEnd"/>
      <w:r w:rsidRPr="00C06EC7">
        <w:rPr>
          <w:rFonts w:ascii="Arial" w:hAnsi="Arial" w:cs="Arial"/>
        </w:rPr>
        <w:t>, Security, Privacy</w:t>
      </w:r>
      <w:bookmarkEnd w:id="61"/>
    </w:p>
    <w:p w14:paraId="74F538A7" w14:textId="53CFDE93" w:rsidR="00977332" w:rsidRPr="00C06EC7" w:rsidRDefault="00035354" w:rsidP="00FF00AC">
      <w:pPr>
        <w:spacing w:line="360" w:lineRule="auto"/>
        <w:jc w:val="both"/>
        <w:rPr>
          <w:rFonts w:ascii="Arial" w:hAnsi="Arial" w:cs="Arial"/>
        </w:rPr>
      </w:pPr>
      <w:proofErr w:type="spellStart"/>
      <w:r w:rsidRPr="00C06EC7">
        <w:rPr>
          <w:rFonts w:ascii="Arial" w:hAnsi="Arial" w:cs="Arial"/>
        </w:rPr>
        <w:t>Safety</w:t>
      </w:r>
      <w:proofErr w:type="spellEnd"/>
      <w:r w:rsidRPr="00C06EC7">
        <w:rPr>
          <w:rFonts w:ascii="Arial" w:hAnsi="Arial" w:cs="Arial"/>
        </w:rPr>
        <w:t xml:space="preserve">, Security und Privacy werden oft als Synonyme verstanden, obwohl diese </w:t>
      </w:r>
      <w:r w:rsidR="001B723F">
        <w:rPr>
          <w:rFonts w:ascii="Arial" w:hAnsi="Arial" w:cs="Arial"/>
        </w:rPr>
        <w:t>Begriffe verschiedene Thematiken behandeln</w:t>
      </w:r>
      <w:r w:rsidRPr="00C06EC7">
        <w:rPr>
          <w:rFonts w:ascii="Arial" w:hAnsi="Arial" w:cs="Arial"/>
        </w:rPr>
        <w:t xml:space="preserve">. </w:t>
      </w:r>
      <w:r w:rsidR="00945FD8">
        <w:rPr>
          <w:rFonts w:ascii="Arial" w:hAnsi="Arial" w:cs="Arial"/>
        </w:rPr>
        <w:t>Im Folgenden werden die Begriffe definiert und im Kontext des Projektes angewandt</w:t>
      </w:r>
      <w:r w:rsidR="00977332" w:rsidRPr="00C06EC7">
        <w:rPr>
          <w:rFonts w:ascii="Arial" w:hAnsi="Arial" w:cs="Arial"/>
        </w:rPr>
        <w:t>.</w:t>
      </w:r>
    </w:p>
    <w:p w14:paraId="696E6405" w14:textId="22341924" w:rsidR="00B56105" w:rsidRPr="00C06EC7" w:rsidRDefault="00D913DC" w:rsidP="00FF00AC">
      <w:pPr>
        <w:spacing w:line="360" w:lineRule="auto"/>
        <w:jc w:val="both"/>
        <w:rPr>
          <w:rFonts w:ascii="Arial" w:hAnsi="Arial" w:cs="Arial"/>
        </w:rPr>
      </w:pPr>
      <w:proofErr w:type="spellStart"/>
      <w:r>
        <w:rPr>
          <w:rFonts w:ascii="Arial" w:hAnsi="Arial" w:cs="Arial"/>
        </w:rPr>
        <w:t>Safety</w:t>
      </w:r>
      <w:proofErr w:type="spellEnd"/>
      <w:r>
        <w:rPr>
          <w:rFonts w:ascii="Arial" w:hAnsi="Arial" w:cs="Arial"/>
        </w:rPr>
        <w:t xml:space="preserve"> meint</w:t>
      </w:r>
      <w:r w:rsidR="00A51573" w:rsidRPr="00C06EC7">
        <w:rPr>
          <w:rFonts w:ascii="Arial" w:hAnsi="Arial" w:cs="Arial"/>
        </w:rPr>
        <w:t xml:space="preserve"> de</w:t>
      </w:r>
      <w:r>
        <w:rPr>
          <w:rFonts w:ascii="Arial" w:hAnsi="Arial" w:cs="Arial"/>
        </w:rPr>
        <w:t>n</w:t>
      </w:r>
      <w:r w:rsidR="00A51573" w:rsidRPr="00C06EC7">
        <w:rPr>
          <w:rFonts w:ascii="Arial" w:hAnsi="Arial" w:cs="Arial"/>
        </w:rPr>
        <w:t xml:space="preserve"> Schutz vor einer Fehlfunktion, die durch einen Fehler des Entwicklers entstanden ist</w:t>
      </w:r>
      <w:r w:rsidR="00920564" w:rsidRPr="00C06EC7">
        <w:rPr>
          <w:rFonts w:ascii="Arial" w:hAnsi="Arial" w:cs="Arial"/>
        </w:rPr>
        <w:t>. Dieser Fehler</w:t>
      </w:r>
      <w:r w:rsidR="00CC2538" w:rsidRPr="00C06EC7">
        <w:rPr>
          <w:rFonts w:ascii="Arial" w:hAnsi="Arial" w:cs="Arial"/>
        </w:rPr>
        <w:t xml:space="preserve"> kann zur Bedrohung von Menschen oder auch anderen Maschinen führen. Security befasst sich mit dem Schutz </w:t>
      </w:r>
      <w:r w:rsidR="0019316E" w:rsidRPr="00C06EC7">
        <w:rPr>
          <w:rFonts w:ascii="Arial" w:hAnsi="Arial" w:cs="Arial"/>
        </w:rPr>
        <w:t>von Software oder Anlagen gegen Angriffe auf die Vertraulichkeit, Integrität und Verfügbarkeit von Informationen.</w:t>
      </w:r>
      <w:r w:rsidR="00C04646" w:rsidRPr="00C06EC7">
        <w:rPr>
          <w:rFonts w:ascii="Arial" w:hAnsi="Arial" w:cs="Arial"/>
        </w:rPr>
        <w:t xml:space="preserve"> Letztlich </w:t>
      </w:r>
      <w:r w:rsidR="00472934">
        <w:rPr>
          <w:rFonts w:ascii="Arial" w:hAnsi="Arial" w:cs="Arial"/>
        </w:rPr>
        <w:t xml:space="preserve">bezieht sich Privacy auf den Schutz von Daten, die in einem System erstellt werden und </w:t>
      </w:r>
      <w:r>
        <w:rPr>
          <w:rFonts w:ascii="Arial" w:hAnsi="Arial" w:cs="Arial"/>
        </w:rPr>
        <w:t>die Verhinderung</w:t>
      </w:r>
      <w:r w:rsidR="008A26DD">
        <w:rPr>
          <w:rFonts w:ascii="Arial" w:hAnsi="Arial" w:cs="Arial"/>
        </w:rPr>
        <w:t xml:space="preserve"> </w:t>
      </w:r>
      <w:r w:rsidR="00C04646" w:rsidRPr="00C06EC7">
        <w:rPr>
          <w:rFonts w:ascii="Arial" w:hAnsi="Arial" w:cs="Arial"/>
        </w:rPr>
        <w:t xml:space="preserve">von unbefugtem Zugriff auf </w:t>
      </w:r>
      <w:proofErr w:type="spellStart"/>
      <w:r w:rsidR="00B92535" w:rsidRPr="00C06EC7">
        <w:rPr>
          <w:rFonts w:ascii="Arial" w:hAnsi="Arial" w:cs="Arial"/>
        </w:rPr>
        <w:t>zB</w:t>
      </w:r>
      <w:proofErr w:type="spellEnd"/>
      <w:r w:rsidR="00B92535" w:rsidRPr="00C06EC7">
        <w:rPr>
          <w:rFonts w:ascii="Arial" w:hAnsi="Arial" w:cs="Arial"/>
        </w:rPr>
        <w:t>. personenbezogene Daten.</w:t>
      </w:r>
    </w:p>
    <w:p w14:paraId="7CA740C8" w14:textId="520F9B80" w:rsidR="005D603B" w:rsidRPr="00C06EC7" w:rsidRDefault="00B56105" w:rsidP="00FF00AC">
      <w:pPr>
        <w:spacing w:line="360" w:lineRule="auto"/>
        <w:jc w:val="both"/>
        <w:rPr>
          <w:rFonts w:ascii="Arial" w:hAnsi="Arial" w:cs="Arial"/>
        </w:rPr>
      </w:pPr>
      <w:r w:rsidRPr="00C06EC7">
        <w:rPr>
          <w:rFonts w:ascii="Arial" w:hAnsi="Arial" w:cs="Arial"/>
        </w:rPr>
        <w:t xml:space="preserve">Um diese Sicherheitsthematiken angemessen </w:t>
      </w:r>
      <w:r w:rsidR="008E5823">
        <w:rPr>
          <w:rFonts w:ascii="Arial" w:hAnsi="Arial" w:cs="Arial"/>
        </w:rPr>
        <w:t xml:space="preserve">in einem Projekt </w:t>
      </w:r>
      <w:r w:rsidRPr="00C06EC7">
        <w:rPr>
          <w:rFonts w:ascii="Arial" w:hAnsi="Arial" w:cs="Arial"/>
        </w:rPr>
        <w:t xml:space="preserve">zu </w:t>
      </w:r>
      <w:r w:rsidR="00EF2974">
        <w:rPr>
          <w:rFonts w:ascii="Arial" w:hAnsi="Arial" w:cs="Arial"/>
        </w:rPr>
        <w:t>behandeln</w:t>
      </w:r>
      <w:r w:rsidR="00CF4DCE" w:rsidRPr="00C06EC7">
        <w:rPr>
          <w:rFonts w:ascii="Arial" w:hAnsi="Arial" w:cs="Arial"/>
        </w:rPr>
        <w:t xml:space="preserve">, existieren bereits </w:t>
      </w:r>
      <w:r w:rsidR="002B24FF" w:rsidRPr="00C06EC7">
        <w:rPr>
          <w:rFonts w:ascii="Arial" w:hAnsi="Arial" w:cs="Arial"/>
        </w:rPr>
        <w:t xml:space="preserve">lösungsorientierte Methoden. </w:t>
      </w:r>
      <w:r w:rsidR="002D29DD" w:rsidRPr="00C06EC7">
        <w:rPr>
          <w:rFonts w:ascii="Arial" w:hAnsi="Arial" w:cs="Arial"/>
        </w:rPr>
        <w:t xml:space="preserve">Bei </w:t>
      </w:r>
      <w:proofErr w:type="spellStart"/>
      <w:r w:rsidR="002D29DD" w:rsidRPr="00C06EC7">
        <w:rPr>
          <w:rFonts w:ascii="Arial" w:hAnsi="Arial" w:cs="Arial"/>
        </w:rPr>
        <w:t>Safety</w:t>
      </w:r>
      <w:proofErr w:type="spellEnd"/>
      <w:r w:rsidR="00FE309A" w:rsidRPr="00C06EC7">
        <w:rPr>
          <w:rFonts w:ascii="Arial" w:hAnsi="Arial" w:cs="Arial"/>
        </w:rPr>
        <w:t>-Themen muss die gegebene IST-Funktionalität mit der spezifizierten SOLL-Funktionalität</w:t>
      </w:r>
      <w:r w:rsidR="00ED599D" w:rsidRPr="00C06EC7">
        <w:rPr>
          <w:rFonts w:ascii="Arial" w:hAnsi="Arial" w:cs="Arial"/>
        </w:rPr>
        <w:t xml:space="preserve"> verglichen</w:t>
      </w:r>
      <w:r w:rsidR="00EA25B7" w:rsidRPr="00C06EC7">
        <w:rPr>
          <w:rFonts w:ascii="Arial" w:hAnsi="Arial" w:cs="Arial"/>
        </w:rPr>
        <w:t xml:space="preserve"> werden</w:t>
      </w:r>
      <w:r w:rsidR="009D16F4" w:rsidRPr="00C06EC7">
        <w:rPr>
          <w:rFonts w:ascii="Arial" w:hAnsi="Arial" w:cs="Arial"/>
        </w:rPr>
        <w:t>, das bedeutet, dass der gewünschte Zustand jeder Funktionalität spezifiziert und festgehalten werden</w:t>
      </w:r>
      <w:r w:rsidR="005D603B" w:rsidRPr="00C06EC7">
        <w:rPr>
          <w:rFonts w:ascii="Arial" w:hAnsi="Arial" w:cs="Arial"/>
        </w:rPr>
        <w:t xml:space="preserve"> muss. Hier werden z.B. Test-Driven Development, Testautomatisierung und Pareto-Prinzipien im Testen genutzt.</w:t>
      </w:r>
    </w:p>
    <w:p w14:paraId="2195D86A" w14:textId="77777777" w:rsidR="00BC4EF7" w:rsidRPr="00C06EC7" w:rsidRDefault="000E4072" w:rsidP="00FF00AC">
      <w:pPr>
        <w:spacing w:line="360" w:lineRule="auto"/>
        <w:jc w:val="both"/>
        <w:rPr>
          <w:rFonts w:ascii="Arial" w:hAnsi="Arial" w:cs="Arial"/>
        </w:rPr>
      </w:pPr>
      <w:r w:rsidRPr="00C06EC7">
        <w:rPr>
          <w:rFonts w:ascii="Arial" w:hAnsi="Arial" w:cs="Arial"/>
        </w:rPr>
        <w:t>Bezüglich Security müssen die Schutzziele vorher definiert sein</w:t>
      </w:r>
      <w:r w:rsidR="008450AC" w:rsidRPr="00C06EC7">
        <w:rPr>
          <w:rFonts w:ascii="Arial" w:hAnsi="Arial" w:cs="Arial"/>
        </w:rPr>
        <w:t xml:space="preserve">. Methoden wie </w:t>
      </w:r>
      <w:proofErr w:type="spellStart"/>
      <w:r w:rsidR="008450AC" w:rsidRPr="00C06EC7">
        <w:rPr>
          <w:rFonts w:ascii="Arial" w:hAnsi="Arial" w:cs="Arial"/>
        </w:rPr>
        <w:t>Functional</w:t>
      </w:r>
      <w:proofErr w:type="spellEnd"/>
      <w:r w:rsidR="008450AC" w:rsidRPr="00C06EC7">
        <w:rPr>
          <w:rFonts w:ascii="Arial" w:hAnsi="Arial" w:cs="Arial"/>
        </w:rPr>
        <w:t xml:space="preserve"> </w:t>
      </w:r>
      <w:proofErr w:type="spellStart"/>
      <w:r w:rsidR="008450AC" w:rsidRPr="00C06EC7">
        <w:rPr>
          <w:rFonts w:ascii="Arial" w:hAnsi="Arial" w:cs="Arial"/>
        </w:rPr>
        <w:t>Testing</w:t>
      </w:r>
      <w:proofErr w:type="spellEnd"/>
      <w:r w:rsidR="008450AC" w:rsidRPr="00C06EC7">
        <w:rPr>
          <w:rFonts w:ascii="Arial" w:hAnsi="Arial" w:cs="Arial"/>
        </w:rPr>
        <w:t xml:space="preserve">, </w:t>
      </w:r>
      <w:proofErr w:type="spellStart"/>
      <w:r w:rsidR="008450AC" w:rsidRPr="00C06EC7">
        <w:rPr>
          <w:rFonts w:ascii="Arial" w:hAnsi="Arial" w:cs="Arial"/>
        </w:rPr>
        <w:t>Vulnerability</w:t>
      </w:r>
      <w:proofErr w:type="spellEnd"/>
      <w:r w:rsidR="008450AC" w:rsidRPr="00C06EC7">
        <w:rPr>
          <w:rFonts w:ascii="Arial" w:hAnsi="Arial" w:cs="Arial"/>
        </w:rPr>
        <w:t xml:space="preserve"> Scanning, </w:t>
      </w:r>
      <w:proofErr w:type="spellStart"/>
      <w:r w:rsidR="008450AC" w:rsidRPr="00C06EC7">
        <w:rPr>
          <w:rFonts w:ascii="Arial" w:hAnsi="Arial" w:cs="Arial"/>
        </w:rPr>
        <w:t>Systematic</w:t>
      </w:r>
      <w:proofErr w:type="spellEnd"/>
      <w:r w:rsidR="008450AC" w:rsidRPr="00C06EC7">
        <w:rPr>
          <w:rFonts w:ascii="Arial" w:hAnsi="Arial" w:cs="Arial"/>
        </w:rPr>
        <w:t xml:space="preserve"> </w:t>
      </w:r>
      <w:proofErr w:type="spellStart"/>
      <w:r w:rsidR="008450AC" w:rsidRPr="00C06EC7">
        <w:rPr>
          <w:rFonts w:ascii="Arial" w:hAnsi="Arial" w:cs="Arial"/>
        </w:rPr>
        <w:t>Fuzzing</w:t>
      </w:r>
      <w:proofErr w:type="spellEnd"/>
      <w:r w:rsidR="008450AC" w:rsidRPr="00C06EC7">
        <w:rPr>
          <w:rFonts w:ascii="Arial" w:hAnsi="Arial" w:cs="Arial"/>
        </w:rPr>
        <w:t xml:space="preserve">, Penetration </w:t>
      </w:r>
      <w:proofErr w:type="spellStart"/>
      <w:r w:rsidR="008450AC" w:rsidRPr="00C06EC7">
        <w:rPr>
          <w:rFonts w:ascii="Arial" w:hAnsi="Arial" w:cs="Arial"/>
        </w:rPr>
        <w:t>Testing</w:t>
      </w:r>
      <w:proofErr w:type="spellEnd"/>
      <w:r w:rsidR="00A75D5C" w:rsidRPr="00C06EC7">
        <w:rPr>
          <w:rFonts w:ascii="Arial" w:hAnsi="Arial" w:cs="Arial"/>
        </w:rPr>
        <w:t>, CVE, CAPEC und CWE si</w:t>
      </w:r>
      <w:r w:rsidR="00AE78CF" w:rsidRPr="00C06EC7">
        <w:rPr>
          <w:rFonts w:ascii="Arial" w:hAnsi="Arial" w:cs="Arial"/>
        </w:rPr>
        <w:t>nd</w:t>
      </w:r>
      <w:r w:rsidR="00A75D5C" w:rsidRPr="00C06EC7">
        <w:rPr>
          <w:rFonts w:ascii="Arial" w:hAnsi="Arial" w:cs="Arial"/>
        </w:rPr>
        <w:t xml:space="preserve"> </w:t>
      </w:r>
      <w:r w:rsidR="00AE78CF" w:rsidRPr="00C06EC7">
        <w:rPr>
          <w:rFonts w:ascii="Arial" w:hAnsi="Arial" w:cs="Arial"/>
        </w:rPr>
        <w:t>nützlich,</w:t>
      </w:r>
      <w:r w:rsidR="00A75D5C" w:rsidRPr="00C06EC7">
        <w:rPr>
          <w:rFonts w:ascii="Arial" w:hAnsi="Arial" w:cs="Arial"/>
        </w:rPr>
        <w:t xml:space="preserve"> um das Testen der Sicherheit zu erweitern</w:t>
      </w:r>
      <w:r w:rsidR="00AE78CF" w:rsidRPr="00C06EC7">
        <w:rPr>
          <w:rFonts w:ascii="Arial" w:hAnsi="Arial" w:cs="Arial"/>
        </w:rPr>
        <w:t>, sowie bestehende Risikomanagementsysteme für Softwaresysteme</w:t>
      </w:r>
      <w:r w:rsidR="00BC4EF7" w:rsidRPr="00C06EC7">
        <w:rPr>
          <w:rFonts w:ascii="Arial" w:hAnsi="Arial" w:cs="Arial"/>
        </w:rPr>
        <w:t>.</w:t>
      </w:r>
    </w:p>
    <w:p w14:paraId="01C3B60C" w14:textId="226BBAD3" w:rsidR="00506909" w:rsidRDefault="00BC4EF7" w:rsidP="00FF00AC">
      <w:pPr>
        <w:spacing w:line="360" w:lineRule="auto"/>
        <w:jc w:val="both"/>
        <w:rPr>
          <w:rFonts w:ascii="Arial" w:hAnsi="Arial" w:cs="Arial"/>
        </w:rPr>
      </w:pPr>
      <w:r w:rsidRPr="00C06EC7">
        <w:rPr>
          <w:rFonts w:ascii="Arial" w:hAnsi="Arial" w:cs="Arial"/>
        </w:rPr>
        <w:t xml:space="preserve">Bei Privacy </w:t>
      </w:r>
      <w:r w:rsidR="001E3493" w:rsidRPr="00C06EC7">
        <w:rPr>
          <w:rFonts w:ascii="Arial" w:hAnsi="Arial" w:cs="Arial"/>
        </w:rPr>
        <w:t xml:space="preserve">wird durch die Verwendung </w:t>
      </w:r>
      <w:r w:rsidR="0048529C" w:rsidRPr="00C06EC7">
        <w:rPr>
          <w:rFonts w:ascii="Arial" w:hAnsi="Arial" w:cs="Arial"/>
        </w:rPr>
        <w:t>von standardisierten Designentscheidungen und Techniken (Authentifizierung, Zero-Knowledge-Beweis)</w:t>
      </w:r>
      <w:r w:rsidR="00E43905" w:rsidRPr="00C06EC7">
        <w:rPr>
          <w:rFonts w:ascii="Arial" w:hAnsi="Arial" w:cs="Arial"/>
        </w:rPr>
        <w:t xml:space="preserve"> korrekte Anonymisierung und Pseudonymisierung gewährleistet und somit die Software</w:t>
      </w:r>
      <w:r w:rsidR="00A550D9" w:rsidRPr="00C06EC7">
        <w:rPr>
          <w:rFonts w:ascii="Arial" w:hAnsi="Arial" w:cs="Arial"/>
        </w:rPr>
        <w:t xml:space="preserve"> geschützt.</w:t>
      </w:r>
    </w:p>
    <w:p w14:paraId="51CF9D0E" w14:textId="1CEE8411" w:rsidR="00D620E2" w:rsidRDefault="00D620E2" w:rsidP="0098479B">
      <w:pPr>
        <w:pStyle w:val="berschrift2"/>
        <w:spacing w:line="360" w:lineRule="auto"/>
        <w:rPr>
          <w:rFonts w:ascii="Arial" w:hAnsi="Arial" w:cs="Arial"/>
        </w:rPr>
      </w:pPr>
      <w:r w:rsidRPr="00D620E2">
        <w:rPr>
          <w:rFonts w:ascii="Arial" w:hAnsi="Arial" w:cs="Arial"/>
        </w:rPr>
        <w:t>CVE</w:t>
      </w:r>
    </w:p>
    <w:p w14:paraId="1E3E169C" w14:textId="456E9FC8" w:rsidR="00D620E2" w:rsidRDefault="00D620E2" w:rsidP="0098479B">
      <w:pPr>
        <w:spacing w:line="360" w:lineRule="auto"/>
        <w:jc w:val="both"/>
        <w:rPr>
          <w:rFonts w:ascii="Arial" w:hAnsi="Arial" w:cs="Arial"/>
        </w:rPr>
      </w:pPr>
      <w:r w:rsidRPr="00915DD7">
        <w:rPr>
          <w:rFonts w:ascii="Arial" w:hAnsi="Arial" w:cs="Arial"/>
          <w:lang w:val="en-US"/>
        </w:rPr>
        <w:t xml:space="preserve">CVE </w:t>
      </w:r>
      <w:proofErr w:type="spellStart"/>
      <w:r w:rsidRPr="00915DD7">
        <w:rPr>
          <w:rFonts w:ascii="Arial" w:hAnsi="Arial" w:cs="Arial"/>
          <w:lang w:val="en-US"/>
        </w:rPr>
        <w:t>steht</w:t>
      </w:r>
      <w:proofErr w:type="spellEnd"/>
      <w:r w:rsidRPr="00915DD7">
        <w:rPr>
          <w:rFonts w:ascii="Arial" w:hAnsi="Arial" w:cs="Arial"/>
          <w:lang w:val="en-US"/>
        </w:rPr>
        <w:t xml:space="preserve"> für "Common Vulnerabilities and Exposures"</w:t>
      </w:r>
      <w:r w:rsidR="00915DD7" w:rsidRPr="00915DD7">
        <w:rPr>
          <w:rFonts w:ascii="Arial" w:hAnsi="Arial" w:cs="Arial"/>
          <w:lang w:val="en-US"/>
        </w:rPr>
        <w:t xml:space="preserve">. </w:t>
      </w:r>
      <w:r w:rsidRPr="00D620E2">
        <w:rPr>
          <w:rFonts w:ascii="Arial" w:hAnsi="Arial" w:cs="Arial"/>
        </w:rPr>
        <w:t xml:space="preserve">Es handelt sich um eine öffentliche Sammlung von Informationen zu bekannten Sicherheitsschwachstellen in Software und </w:t>
      </w:r>
      <w:r w:rsidRPr="00D620E2">
        <w:rPr>
          <w:rFonts w:ascii="Arial" w:hAnsi="Arial" w:cs="Arial"/>
        </w:rPr>
        <w:lastRenderedPageBreak/>
        <w:t>Hardware. Jede CVE-Nummer identifiziert eine spezifische Sicherheitsschwachstelle und ermöglicht es, auf einfache Weise über Sicherheitsprobleme zu kommunizieren und Lösungen zu finden. Die CVE-Nummer wird von einer Organisation, de</w:t>
      </w:r>
      <w:r w:rsidR="002002F1">
        <w:rPr>
          <w:rFonts w:ascii="Arial" w:hAnsi="Arial" w:cs="Arial"/>
        </w:rPr>
        <w:t xml:space="preserve">r </w:t>
      </w:r>
      <w:r w:rsidRPr="00D620E2">
        <w:rPr>
          <w:rFonts w:ascii="Arial" w:hAnsi="Arial" w:cs="Arial"/>
        </w:rPr>
        <w:t>MITRE Corporation, vergeben und dient der Standardisierung und Vereinfachung der Sicherheitskommunikation und -koordination.</w:t>
      </w:r>
      <w:r w:rsidR="002002F1">
        <w:rPr>
          <w:rFonts w:ascii="Arial" w:hAnsi="Arial" w:cs="Arial"/>
        </w:rPr>
        <w:t xml:space="preserve"> </w:t>
      </w:r>
      <w:r w:rsidR="000B6A99">
        <w:rPr>
          <w:rFonts w:ascii="Arial" w:hAnsi="Arial" w:cs="Arial"/>
        </w:rPr>
        <w:t xml:space="preserve">Aufgrund der Übersichtlichkeit werden nur </w:t>
      </w:r>
      <w:r w:rsidR="00801ED0">
        <w:rPr>
          <w:rFonts w:ascii="Arial" w:hAnsi="Arial" w:cs="Arial"/>
        </w:rPr>
        <w:t xml:space="preserve">die </w:t>
      </w:r>
      <w:r w:rsidR="000B6A99">
        <w:rPr>
          <w:rFonts w:ascii="Arial" w:hAnsi="Arial" w:cs="Arial"/>
        </w:rPr>
        <w:t>3</w:t>
      </w:r>
      <w:r w:rsidR="00801ED0">
        <w:rPr>
          <w:rFonts w:ascii="Arial" w:hAnsi="Arial" w:cs="Arial"/>
        </w:rPr>
        <w:t xml:space="preserve"> </w:t>
      </w:r>
      <w:r w:rsidR="000B6A99">
        <w:rPr>
          <w:rFonts w:ascii="Arial" w:hAnsi="Arial" w:cs="Arial"/>
        </w:rPr>
        <w:t>schwerwiegendsten Schwachstellen aufgelistet und erläutert.</w:t>
      </w:r>
    </w:p>
    <w:p w14:paraId="1AAECD7C" w14:textId="77777777" w:rsidR="00C87650" w:rsidRDefault="00AD2761" w:rsidP="00C87650">
      <w:pPr>
        <w:spacing w:line="360" w:lineRule="auto"/>
        <w:jc w:val="both"/>
        <w:rPr>
          <w:rFonts w:ascii="Arial" w:hAnsi="Arial" w:cs="Arial"/>
          <w:color w:val="000000" w:themeColor="text1"/>
        </w:rPr>
      </w:pPr>
      <w:r>
        <w:rPr>
          <w:rFonts w:ascii="Arial" w:hAnsi="Arial" w:cs="Arial"/>
        </w:rPr>
        <w:t xml:space="preserve">Für Django gibt es 99 </w:t>
      </w:r>
      <w:r w:rsidR="00723A98">
        <w:rPr>
          <w:rFonts w:ascii="Arial" w:hAnsi="Arial" w:cs="Arial"/>
        </w:rPr>
        <w:t>identifizierte Sicherheitslücken</w:t>
      </w:r>
      <w:r w:rsidR="002C18EF">
        <w:rPr>
          <w:rFonts w:ascii="Arial" w:hAnsi="Arial" w:cs="Arial"/>
        </w:rPr>
        <w:t xml:space="preserve">. </w:t>
      </w:r>
      <w:r w:rsidR="00CC36DB">
        <w:rPr>
          <w:rFonts w:ascii="Arial" w:hAnsi="Arial" w:cs="Arial"/>
        </w:rPr>
        <w:t xml:space="preserve">Der </w:t>
      </w:r>
      <w:proofErr w:type="gramStart"/>
      <w:r w:rsidR="00CC36DB">
        <w:rPr>
          <w:rFonts w:ascii="Arial" w:hAnsi="Arial" w:cs="Arial"/>
        </w:rPr>
        <w:t>extremste</w:t>
      </w:r>
      <w:proofErr w:type="gramEnd"/>
      <w:r w:rsidR="00CC36DB">
        <w:rPr>
          <w:rFonts w:ascii="Arial" w:hAnsi="Arial" w:cs="Arial"/>
        </w:rPr>
        <w:t xml:space="preserve"> Fall ist </w:t>
      </w:r>
      <w:hyperlink r:id="rId12" w:tooltip="CVE-2014-0474 security vulnerability details" w:history="1">
        <w:r w:rsidR="00CC36DB" w:rsidRPr="004B61BF">
          <w:rPr>
            <w:rStyle w:val="Hyperlink"/>
            <w:rFonts w:ascii="Arial" w:hAnsi="Arial" w:cs="Arial"/>
            <w:color w:val="000000" w:themeColor="text1"/>
            <w:u w:val="none"/>
          </w:rPr>
          <w:t>CVE-2014-0474</w:t>
        </w:r>
      </w:hyperlink>
      <w:r w:rsidR="00CC36DB" w:rsidRPr="004B61BF">
        <w:rPr>
          <w:rFonts w:ascii="Arial" w:hAnsi="Arial" w:cs="Arial"/>
          <w:color w:val="000000" w:themeColor="text1"/>
        </w:rPr>
        <w:t xml:space="preserve">, </w:t>
      </w:r>
      <w:r w:rsidR="0020739C">
        <w:rPr>
          <w:rFonts w:ascii="Arial" w:hAnsi="Arial" w:cs="Arial"/>
        </w:rPr>
        <w:t xml:space="preserve">mit einem CVSS Score von 10. </w:t>
      </w:r>
      <w:r w:rsidR="006B7CFF" w:rsidRPr="006B7CFF">
        <w:rPr>
          <w:rFonts w:ascii="Arial" w:hAnsi="Arial" w:cs="Arial"/>
        </w:rPr>
        <w:t xml:space="preserve">Die Modellfeldklassen (1) </w:t>
      </w:r>
      <w:proofErr w:type="spellStart"/>
      <w:r w:rsidR="006B7CFF" w:rsidRPr="006B7CFF">
        <w:rPr>
          <w:rFonts w:ascii="Arial" w:hAnsi="Arial" w:cs="Arial"/>
        </w:rPr>
        <w:t>FilePathField</w:t>
      </w:r>
      <w:proofErr w:type="spellEnd"/>
      <w:r w:rsidR="006B7CFF" w:rsidRPr="006B7CFF">
        <w:rPr>
          <w:rFonts w:ascii="Arial" w:hAnsi="Arial" w:cs="Arial"/>
        </w:rPr>
        <w:t xml:space="preserve">, (2) </w:t>
      </w:r>
      <w:r w:rsidR="00330E98">
        <w:rPr>
          <w:rFonts w:ascii="Arial" w:hAnsi="Arial" w:cs="Arial"/>
        </w:rPr>
        <w:t xml:space="preserve"> </w:t>
      </w:r>
      <w:proofErr w:type="spellStart"/>
      <w:r w:rsidR="006B7CFF" w:rsidRPr="006B7CFF">
        <w:rPr>
          <w:rFonts w:ascii="Arial" w:hAnsi="Arial" w:cs="Arial"/>
        </w:rPr>
        <w:t>GenericIPAddressField</w:t>
      </w:r>
      <w:proofErr w:type="spellEnd"/>
      <w:r w:rsidR="006B7CFF" w:rsidRPr="006B7CFF">
        <w:rPr>
          <w:rFonts w:ascii="Arial" w:hAnsi="Arial" w:cs="Arial"/>
        </w:rPr>
        <w:t xml:space="preserve"> und (3) </w:t>
      </w:r>
      <w:proofErr w:type="spellStart"/>
      <w:r w:rsidR="006B7CFF" w:rsidRPr="006B7CFF">
        <w:rPr>
          <w:rFonts w:ascii="Arial" w:hAnsi="Arial" w:cs="Arial"/>
        </w:rPr>
        <w:t>IPAddressField</w:t>
      </w:r>
      <w:proofErr w:type="spellEnd"/>
      <w:r w:rsidR="006B7CFF" w:rsidRPr="006B7CFF">
        <w:rPr>
          <w:rFonts w:ascii="Arial" w:hAnsi="Arial" w:cs="Arial"/>
        </w:rPr>
        <w:t xml:space="preserve"> in Django vor 1.4.11, 1.5.x vor 1.5.6, 1.6.x vor 1.6.3 und 1.7.x vor 1.7 Beta 2 Führen Sie die Typkonvertierung nicht ordnungsgemäß durch, was entfernten Angreifern unbestimmte Auswirkungen und Vektoren im Zusammenhang mit der „MySQL-Typumwandlung“ ermöglicht.</w:t>
      </w:r>
      <w:r w:rsidR="009F5646">
        <w:rPr>
          <w:rFonts w:ascii="Arial" w:hAnsi="Arial" w:cs="Arial"/>
        </w:rPr>
        <w:t xml:space="preserve"> </w:t>
      </w:r>
      <w:r w:rsidR="009F5646" w:rsidRPr="009F5646">
        <w:rPr>
          <w:rFonts w:ascii="Arial" w:hAnsi="Arial" w:cs="Arial"/>
        </w:rPr>
        <w:t>Diese drei Felder wurden aktualisiert, um ihre Argumente vor der Abfrage in die richtigen Typen umzuwandeln.</w:t>
      </w:r>
      <w:r w:rsidR="009F5646">
        <w:rPr>
          <w:rFonts w:ascii="Arial" w:hAnsi="Arial" w:cs="Arial"/>
        </w:rPr>
        <w:t xml:space="preserve"> </w:t>
      </w:r>
      <w:r w:rsidR="009F5646" w:rsidRPr="009F5646">
        <w:rPr>
          <w:rFonts w:ascii="Arial" w:hAnsi="Arial" w:cs="Arial"/>
        </w:rPr>
        <w:t xml:space="preserve">Darüber hinaus werden Entwickler von benutzerdefinierten Modellfeldern jetzt über die Dokumentation gewarnt, um sicherzustellen, dass ihre benutzerdefinierten Feldklassen die entsprechenden Typkonvertierungen durchführen, sowie Benutzer der Abfragemethoden </w:t>
      </w:r>
      <w:proofErr w:type="spellStart"/>
      <w:r w:rsidR="009F5646" w:rsidRPr="009F5646">
        <w:rPr>
          <w:rFonts w:ascii="Arial" w:hAnsi="Arial" w:cs="Arial"/>
        </w:rPr>
        <w:t>raw</w:t>
      </w:r>
      <w:proofErr w:type="spellEnd"/>
      <w:r w:rsidR="009F5646" w:rsidRPr="009F5646">
        <w:rPr>
          <w:rFonts w:ascii="Arial" w:hAnsi="Arial" w:cs="Arial"/>
        </w:rPr>
        <w:t xml:space="preserve">() und extra() – die es dem Entwickler ermöglichen, Roh-SQL oder SQL-Fragmente bereitzustellen - Es wird </w:t>
      </w:r>
      <w:r w:rsidR="009F5646" w:rsidRPr="004B61BF">
        <w:rPr>
          <w:rFonts w:ascii="Arial" w:hAnsi="Arial" w:cs="Arial"/>
        </w:rPr>
        <w:t xml:space="preserve">empfohlen, sicherzustellen, dass vor der Ausführung von Abfragen entsprechende manuelle </w:t>
      </w:r>
      <w:r w:rsidR="009F5646" w:rsidRPr="00C57F83">
        <w:rPr>
          <w:rFonts w:ascii="Arial" w:hAnsi="Arial" w:cs="Arial"/>
          <w:color w:val="000000" w:themeColor="text1"/>
        </w:rPr>
        <w:t>Typkonvertierungen durchgeführt werden.</w:t>
      </w:r>
    </w:p>
    <w:p w14:paraId="3113BC5E" w14:textId="0A55DA92" w:rsidR="005B7D34" w:rsidDel="000B631E" w:rsidRDefault="004B61BF" w:rsidP="00C87650">
      <w:pPr>
        <w:spacing w:line="360" w:lineRule="auto"/>
        <w:jc w:val="both"/>
        <w:rPr>
          <w:del w:id="62" w:author="Issmer, Marc (010)" w:date="2023-12-08T13:45:00Z"/>
          <w:rFonts w:ascii="Arial" w:hAnsi="Arial" w:cs="Arial"/>
        </w:rPr>
      </w:pPr>
      <w:r w:rsidRPr="00C57F83">
        <w:rPr>
          <w:rFonts w:ascii="Arial" w:hAnsi="Arial" w:cs="Arial"/>
          <w:color w:val="000000" w:themeColor="text1"/>
        </w:rPr>
        <w:t xml:space="preserve">Danach folgt CVE-2016-9013 mit einem </w:t>
      </w:r>
      <w:r w:rsidR="00022AE0" w:rsidRPr="00C57F83">
        <w:rPr>
          <w:rFonts w:ascii="Arial" w:hAnsi="Arial" w:cs="Arial"/>
          <w:color w:val="000000" w:themeColor="text1"/>
        </w:rPr>
        <w:t>CVSS-Score</w:t>
      </w:r>
      <w:r w:rsidRPr="00C57F83">
        <w:rPr>
          <w:rFonts w:ascii="Arial" w:hAnsi="Arial" w:cs="Arial"/>
          <w:color w:val="000000" w:themeColor="text1"/>
        </w:rPr>
        <w:t xml:space="preserve"> von </w:t>
      </w:r>
      <w:r w:rsidR="00C57F83" w:rsidRPr="00C57F83">
        <w:rPr>
          <w:rFonts w:ascii="Arial" w:hAnsi="Arial" w:cs="Arial"/>
          <w:color w:val="000000" w:themeColor="text1"/>
        </w:rPr>
        <w:t>9.8</w:t>
      </w:r>
      <w:r w:rsidR="0032148A">
        <w:rPr>
          <w:rFonts w:ascii="Arial" w:hAnsi="Arial" w:cs="Arial"/>
          <w:color w:val="000000" w:themeColor="text1"/>
        </w:rPr>
        <w:t>:</w:t>
      </w:r>
      <w:r w:rsidR="00C57F83" w:rsidRPr="00C57F83">
        <w:rPr>
          <w:rFonts w:ascii="Arial" w:hAnsi="Arial" w:cs="Arial"/>
          <w:color w:val="000000" w:themeColor="text1"/>
        </w:rPr>
        <w:t xml:space="preserve"> </w:t>
      </w:r>
      <w:r w:rsidR="00D94246" w:rsidRPr="00D94246">
        <w:rPr>
          <w:rFonts w:ascii="Arial" w:hAnsi="Arial" w:cs="Arial"/>
          <w:color w:val="000000" w:themeColor="text1"/>
        </w:rPr>
        <w:t xml:space="preserve">Django 1.8.x vor 1.8.16, 1.9.x vor 1.9.11 und 1.10.x vor 1.10.3 verwenden ein hartcodiertes Passwort für einen temporären </w:t>
      </w:r>
      <w:r w:rsidR="005B7D34" w:rsidRPr="00D94246">
        <w:rPr>
          <w:rFonts w:ascii="Arial" w:hAnsi="Arial" w:cs="Arial"/>
          <w:color w:val="000000" w:themeColor="text1"/>
        </w:rPr>
        <w:t>Datenbankbenutzer, der beim Ausführen von Tests mit einer Oracle-Datenbank erstellt wird</w:t>
      </w:r>
      <w:r w:rsidR="005B7D34">
        <w:rPr>
          <w:rFonts w:ascii="Arial" w:hAnsi="Arial" w:cs="Arial"/>
          <w:color w:val="000000" w:themeColor="text1"/>
        </w:rPr>
        <w:t xml:space="preserve">, </w:t>
      </w:r>
      <w:r w:rsidR="005B7D34" w:rsidRPr="00D94246">
        <w:rPr>
          <w:rFonts w:ascii="Arial" w:hAnsi="Arial" w:cs="Arial"/>
          <w:color w:val="000000" w:themeColor="text1"/>
        </w:rPr>
        <w:t>was es für Remote-Angreifer einfacher macht, um Zugriff auf den Datenbankserver zu</w:t>
      </w:r>
      <w:r w:rsidR="005B7D34">
        <w:rPr>
          <w:rFonts w:ascii="Arial" w:hAnsi="Arial" w:cs="Arial"/>
          <w:color w:val="000000" w:themeColor="text1"/>
        </w:rPr>
        <w:t xml:space="preserve"> </w:t>
      </w:r>
      <w:r w:rsidR="005B7D34" w:rsidRPr="002C5CA9">
        <w:rPr>
          <w:rFonts w:ascii="Arial" w:hAnsi="Arial" w:cs="Arial"/>
          <w:color w:val="000000" w:themeColor="text1"/>
        </w:rPr>
        <w:t xml:space="preserve">erhalten, indem das Versäumnis ausgenutzt wird, manuell ein Kennwort im TEST-Wörterbuch der Datenbankeinstellungen anzugeben. </w:t>
      </w:r>
      <w:r w:rsidR="005B7D34" w:rsidRPr="002C5CA9">
        <w:rPr>
          <w:rFonts w:ascii="Arial" w:hAnsi="Arial" w:cs="Arial"/>
        </w:rPr>
        <w:t xml:space="preserve">Dieser Benutzer wird normalerweise nach Abschluss der Testsuite gelöscht, jedoch nicht, wenn die Option manage.py </w:t>
      </w:r>
      <w:proofErr w:type="spellStart"/>
      <w:r w:rsidR="005B7D34" w:rsidRPr="002C5CA9">
        <w:rPr>
          <w:rFonts w:ascii="Arial" w:hAnsi="Arial" w:cs="Arial"/>
        </w:rPr>
        <w:t>test</w:t>
      </w:r>
      <w:proofErr w:type="spellEnd"/>
      <w:r w:rsidR="005B7D34" w:rsidRPr="002C5CA9">
        <w:rPr>
          <w:rFonts w:ascii="Arial" w:hAnsi="Arial" w:cs="Arial"/>
        </w:rPr>
        <w:t xml:space="preserve"> --</w:t>
      </w:r>
      <w:proofErr w:type="spellStart"/>
      <w:r w:rsidR="005B7D34" w:rsidRPr="002C5CA9">
        <w:rPr>
          <w:rFonts w:ascii="Arial" w:hAnsi="Arial" w:cs="Arial"/>
        </w:rPr>
        <w:t>keepdb</w:t>
      </w:r>
      <w:proofErr w:type="spellEnd"/>
      <w:r w:rsidR="005B7D34" w:rsidRPr="002C5CA9">
        <w:rPr>
          <w:rFonts w:ascii="Arial" w:hAnsi="Arial" w:cs="Arial"/>
        </w:rPr>
        <w:t xml:space="preserve"> verwendet wird oder wenn der Benutzer eine aktive Sitzung hat (z. B. eine Verbindung eines Angreifers</w:t>
      </w:r>
      <w:r w:rsidR="00022AE0" w:rsidRPr="002C5CA9">
        <w:rPr>
          <w:rFonts w:ascii="Arial" w:hAnsi="Arial" w:cs="Arial"/>
        </w:rPr>
        <w:t>). Für</w:t>
      </w:r>
      <w:r w:rsidR="005B7D34" w:rsidRPr="002C5CA9">
        <w:rPr>
          <w:rFonts w:ascii="Arial" w:hAnsi="Arial" w:cs="Arial"/>
        </w:rPr>
        <w:t xml:space="preserve"> jeden Testlauf wird nun ein zufällig generiertes Passwort </w:t>
      </w:r>
      <w:proofErr w:type="spellStart"/>
      <w:r w:rsidR="005B7D34" w:rsidRPr="002C5CA9">
        <w:rPr>
          <w:rFonts w:ascii="Arial" w:hAnsi="Arial" w:cs="Arial"/>
        </w:rPr>
        <w:t>verwendet.</w:t>
      </w:r>
    </w:p>
    <w:p w14:paraId="06B1ECCF" w14:textId="77777777" w:rsidR="00794B6B" w:rsidDel="000B631E" w:rsidRDefault="00794B6B">
      <w:pPr>
        <w:spacing w:line="360" w:lineRule="auto"/>
        <w:jc w:val="both"/>
        <w:rPr>
          <w:del w:id="63" w:author="Issmer, Marc (010)" w:date="2023-12-08T13:45:00Z"/>
        </w:rPr>
        <w:pPrChange w:id="64" w:author="Issmer, Marc (010)" w:date="2023-12-08T13:45:00Z">
          <w:pPr>
            <w:pStyle w:val="berschrift2"/>
            <w:numPr>
              <w:ilvl w:val="0"/>
              <w:numId w:val="0"/>
            </w:numPr>
            <w:spacing w:line="360" w:lineRule="auto"/>
            <w:ind w:left="0" w:firstLine="0"/>
            <w:jc w:val="both"/>
          </w:pPr>
        </w:pPrChange>
      </w:pPr>
    </w:p>
    <w:p w14:paraId="217FFD2A" w14:textId="77777777" w:rsidR="003F62C3" w:rsidRPr="00560A36" w:rsidRDefault="003F62C3" w:rsidP="003F62C3">
      <w:pPr>
        <w:pStyle w:val="berschrift2"/>
        <w:numPr>
          <w:ilvl w:val="0"/>
          <w:numId w:val="0"/>
        </w:numPr>
        <w:spacing w:line="360" w:lineRule="auto"/>
        <w:jc w:val="both"/>
        <w:rPr>
          <w:rFonts w:ascii="Arial" w:hAnsi="Arial" w:cs="Arial"/>
          <w:color w:val="000000" w:themeColor="text1"/>
          <w:sz w:val="22"/>
          <w:szCs w:val="22"/>
        </w:rPr>
      </w:pPr>
      <w:r w:rsidRPr="00560A36">
        <w:rPr>
          <w:rFonts w:ascii="Arial" w:hAnsi="Arial" w:cs="Arial"/>
          <w:color w:val="000000" w:themeColor="text1"/>
          <w:sz w:val="22"/>
          <w:szCs w:val="22"/>
        </w:rPr>
        <w:lastRenderedPageBreak/>
        <w:t>Zuletzt</w:t>
      </w:r>
      <w:proofErr w:type="spellEnd"/>
      <w:r w:rsidRPr="00560A36">
        <w:rPr>
          <w:rFonts w:ascii="Arial" w:hAnsi="Arial" w:cs="Arial"/>
          <w:color w:val="000000" w:themeColor="text1"/>
          <w:sz w:val="22"/>
          <w:szCs w:val="22"/>
        </w:rPr>
        <w:t xml:space="preserve"> gibt es CVE-2019-14234</w:t>
      </w:r>
      <w:r>
        <w:rPr>
          <w:rFonts w:ascii="Arial" w:hAnsi="Arial" w:cs="Arial"/>
          <w:color w:val="000000" w:themeColor="text1"/>
          <w:sz w:val="22"/>
          <w:szCs w:val="22"/>
        </w:rPr>
        <w:t xml:space="preserve">. </w:t>
      </w:r>
      <w:r w:rsidRPr="00794B6B">
        <w:rPr>
          <w:rFonts w:ascii="Arial" w:hAnsi="Arial" w:cs="Arial"/>
          <w:color w:val="000000" w:themeColor="text1"/>
          <w:sz w:val="22"/>
          <w:szCs w:val="22"/>
        </w:rPr>
        <w:t xml:space="preserve">Ein Problem wurde in Django 1.11.x vor 1.11.23, 2.1.x vor 2.1.11 und 2.2.x vor 2.2.4 entdeckt. Aufgrund eines Fehlers bei der flachen Schlüsseltransformation wurden Schlüssel- und Indexsuchen für </w:t>
      </w:r>
      <w:proofErr w:type="spellStart"/>
      <w:r w:rsidRPr="00794B6B">
        <w:rPr>
          <w:rFonts w:ascii="Arial" w:hAnsi="Arial" w:cs="Arial"/>
          <w:color w:val="000000" w:themeColor="text1"/>
          <w:sz w:val="22"/>
          <w:szCs w:val="22"/>
        </w:rPr>
        <w:t>django.contrib.postgres.fields.JSONField</w:t>
      </w:r>
      <w:proofErr w:type="spellEnd"/>
      <w:r w:rsidRPr="00794B6B">
        <w:rPr>
          <w:rFonts w:ascii="Arial" w:hAnsi="Arial" w:cs="Arial"/>
          <w:color w:val="000000" w:themeColor="text1"/>
          <w:sz w:val="22"/>
          <w:szCs w:val="22"/>
        </w:rPr>
        <w:t xml:space="preserve"> und Schlüsselsuchen für </w:t>
      </w:r>
      <w:proofErr w:type="spellStart"/>
      <w:r w:rsidRPr="00794B6B">
        <w:rPr>
          <w:rFonts w:ascii="Arial" w:hAnsi="Arial" w:cs="Arial"/>
          <w:color w:val="000000" w:themeColor="text1"/>
          <w:sz w:val="22"/>
          <w:szCs w:val="22"/>
        </w:rPr>
        <w:t>django.contrib.postgres.fields.HStoreField</w:t>
      </w:r>
      <w:proofErr w:type="spellEnd"/>
      <w:r w:rsidRPr="00794B6B">
        <w:rPr>
          <w:rFonts w:ascii="Arial" w:hAnsi="Arial" w:cs="Arial"/>
          <w:color w:val="000000" w:themeColor="text1"/>
          <w:sz w:val="22"/>
          <w:szCs w:val="22"/>
        </w:rPr>
        <w:t xml:space="preserve"> einer SQL-</w:t>
      </w:r>
      <w:proofErr w:type="spellStart"/>
      <w:r w:rsidRPr="00794B6B">
        <w:rPr>
          <w:rFonts w:ascii="Arial" w:hAnsi="Arial" w:cs="Arial"/>
          <w:color w:val="000000" w:themeColor="text1"/>
          <w:sz w:val="22"/>
          <w:szCs w:val="22"/>
        </w:rPr>
        <w:t>Injection</w:t>
      </w:r>
      <w:proofErr w:type="spellEnd"/>
      <w:r w:rsidRPr="00794B6B">
        <w:rPr>
          <w:rFonts w:ascii="Arial" w:hAnsi="Arial" w:cs="Arial"/>
          <w:color w:val="000000" w:themeColor="text1"/>
          <w:sz w:val="22"/>
          <w:szCs w:val="22"/>
        </w:rPr>
        <w:t xml:space="preserve"> unterzogen. Dies könnte beispielsweise durch die manipulierte Verwendung von „OR 1=1“ in einem Schlüssel oder Indexnamen ausgenutzt werden, um alle Datensätze mithilfe eines entsprechend gestalteten Wörterbuchs mit Wörterbucherweiterung zurückzugeben, da die **</w:t>
      </w:r>
      <w:proofErr w:type="spellStart"/>
      <w:r w:rsidRPr="00794B6B">
        <w:rPr>
          <w:rFonts w:ascii="Arial" w:hAnsi="Arial" w:cs="Arial"/>
          <w:color w:val="000000" w:themeColor="text1"/>
          <w:sz w:val="22"/>
          <w:szCs w:val="22"/>
        </w:rPr>
        <w:t>kwargs</w:t>
      </w:r>
      <w:proofErr w:type="spellEnd"/>
      <w:r w:rsidRPr="00794B6B">
        <w:rPr>
          <w:rFonts w:ascii="Arial" w:hAnsi="Arial" w:cs="Arial"/>
          <w:color w:val="000000" w:themeColor="text1"/>
          <w:sz w:val="22"/>
          <w:szCs w:val="22"/>
        </w:rPr>
        <w:t xml:space="preserve"> an d</w:t>
      </w:r>
      <w:r>
        <w:rPr>
          <w:rFonts w:ascii="Arial" w:hAnsi="Arial" w:cs="Arial"/>
          <w:color w:val="000000" w:themeColor="text1"/>
          <w:sz w:val="22"/>
          <w:szCs w:val="22"/>
        </w:rPr>
        <w:t>ie</w:t>
      </w:r>
      <w:r w:rsidRPr="00794B6B">
        <w:rPr>
          <w:rFonts w:ascii="Arial" w:hAnsi="Arial" w:cs="Arial"/>
          <w:color w:val="000000" w:themeColor="text1"/>
          <w:sz w:val="22"/>
          <w:szCs w:val="22"/>
        </w:rPr>
        <w:t xml:space="preserve"> </w:t>
      </w:r>
      <w:proofErr w:type="spellStart"/>
      <w:r w:rsidRPr="00794B6B">
        <w:rPr>
          <w:rFonts w:ascii="Arial" w:hAnsi="Arial" w:cs="Arial"/>
          <w:color w:val="000000" w:themeColor="text1"/>
          <w:sz w:val="22"/>
          <w:szCs w:val="22"/>
        </w:rPr>
        <w:t>QuerySet.filter</w:t>
      </w:r>
      <w:proofErr w:type="spellEnd"/>
      <w:r>
        <w:rPr>
          <w:rFonts w:ascii="Arial" w:hAnsi="Arial" w:cs="Arial"/>
          <w:color w:val="000000" w:themeColor="text1"/>
          <w:sz w:val="22"/>
          <w:szCs w:val="22"/>
        </w:rPr>
        <w:t>() Funktion</w:t>
      </w:r>
      <w:r w:rsidRPr="00794B6B">
        <w:rPr>
          <w:rFonts w:ascii="Arial" w:hAnsi="Arial" w:cs="Arial"/>
          <w:color w:val="000000" w:themeColor="text1"/>
          <w:sz w:val="22"/>
          <w:szCs w:val="22"/>
        </w:rPr>
        <w:t xml:space="preserve"> übergeben werden.</w:t>
      </w:r>
      <w:r>
        <w:rPr>
          <w:rFonts w:ascii="Arial" w:hAnsi="Arial" w:cs="Arial"/>
          <w:color w:val="000000" w:themeColor="text1"/>
          <w:sz w:val="22"/>
          <w:szCs w:val="22"/>
        </w:rPr>
        <w:t xml:space="preserve"> </w:t>
      </w:r>
    </w:p>
    <w:p w14:paraId="453843DF" w14:textId="77777777" w:rsidR="003F62C3" w:rsidRPr="003F62C3" w:rsidRDefault="003F62C3" w:rsidP="003F62C3"/>
    <w:p w14:paraId="3487E408" w14:textId="3610F759" w:rsidR="004301BC" w:rsidRDefault="004301BC" w:rsidP="00D51AED">
      <w:pPr>
        <w:spacing w:line="360" w:lineRule="auto"/>
        <w:jc w:val="both"/>
        <w:rPr>
          <w:rFonts w:ascii="Arial" w:hAnsi="Arial" w:cs="Arial"/>
        </w:rPr>
      </w:pPr>
      <w:r w:rsidRPr="00D51AED">
        <w:rPr>
          <w:rFonts w:ascii="Arial" w:hAnsi="Arial" w:cs="Arial"/>
        </w:rPr>
        <w:t xml:space="preserve">Bei React.js gibt es nur eine Schwachstelle, nämlich </w:t>
      </w:r>
      <w:r w:rsidR="00D51AED" w:rsidRPr="00D51AED">
        <w:rPr>
          <w:rFonts w:ascii="Arial" w:hAnsi="Arial" w:cs="Arial"/>
        </w:rPr>
        <w:t>CVE-</w:t>
      </w:r>
      <w:r w:rsidR="00D51AED">
        <w:rPr>
          <w:rFonts w:ascii="Arial" w:hAnsi="Arial" w:cs="Arial"/>
        </w:rPr>
        <w:t>2018-6341</w:t>
      </w:r>
      <w:r w:rsidR="00620DC0">
        <w:rPr>
          <w:rFonts w:ascii="Arial" w:hAnsi="Arial" w:cs="Arial"/>
        </w:rPr>
        <w:t xml:space="preserve"> mit einem </w:t>
      </w:r>
      <w:r w:rsidR="00022AE0">
        <w:rPr>
          <w:rFonts w:ascii="Arial" w:hAnsi="Arial" w:cs="Arial"/>
        </w:rPr>
        <w:t>CVSS-Score</w:t>
      </w:r>
      <w:r w:rsidR="00620DC0">
        <w:rPr>
          <w:rFonts w:ascii="Arial" w:hAnsi="Arial" w:cs="Arial"/>
        </w:rPr>
        <w:t xml:space="preserve"> von </w:t>
      </w:r>
      <w:r w:rsidR="009B3F0E">
        <w:rPr>
          <w:rFonts w:ascii="Arial" w:hAnsi="Arial" w:cs="Arial"/>
        </w:rPr>
        <w:t>6.1</w:t>
      </w:r>
      <w:r w:rsidR="00D51AED">
        <w:rPr>
          <w:rFonts w:ascii="Arial" w:hAnsi="Arial" w:cs="Arial"/>
        </w:rPr>
        <w:t xml:space="preserve">. </w:t>
      </w:r>
      <w:proofErr w:type="spellStart"/>
      <w:r w:rsidR="005B7D34" w:rsidRPr="005B7D34">
        <w:rPr>
          <w:rFonts w:ascii="Arial" w:hAnsi="Arial" w:cs="Arial"/>
        </w:rPr>
        <w:t>React</w:t>
      </w:r>
      <w:proofErr w:type="spellEnd"/>
      <w:r w:rsidR="005B7D34" w:rsidRPr="005B7D34">
        <w:rPr>
          <w:rFonts w:ascii="Arial" w:hAnsi="Arial" w:cs="Arial"/>
        </w:rPr>
        <w:t xml:space="preserve">-Anwendungen, die mithilfe der </w:t>
      </w:r>
      <w:proofErr w:type="spellStart"/>
      <w:r w:rsidR="005B7D34" w:rsidRPr="005B7D34">
        <w:rPr>
          <w:rFonts w:ascii="Arial" w:hAnsi="Arial" w:cs="Arial"/>
        </w:rPr>
        <w:t>ReactDOMServer</w:t>
      </w:r>
      <w:proofErr w:type="spellEnd"/>
      <w:r w:rsidR="005B7D34" w:rsidRPr="005B7D34">
        <w:rPr>
          <w:rFonts w:ascii="Arial" w:hAnsi="Arial" w:cs="Arial"/>
        </w:rPr>
        <w:t>-API in HTML gerendert wurden, konnten beim Rendern vom Benutzer bereitgestellte Attributnamen nicht umgehen. Dieses Fehlen von Escape-Funktionen könnte zu einer Cross-Site-Scripting-Schwachstelle führen. Dieses Problem betraf die Nebenversionen 16.0.x, 16.1.x, 16.2.x, 16.3.x und 16.4.x. Es wurde in 16.0.1, 16.1.2, 16.2.1, 16.3.3 und 16.4.2 behoben.</w:t>
      </w:r>
      <w:r w:rsidR="003F62C3">
        <w:rPr>
          <w:rFonts w:ascii="Arial" w:hAnsi="Arial" w:cs="Arial"/>
        </w:rPr>
        <w:t xml:space="preserve"> </w:t>
      </w:r>
    </w:p>
    <w:p w14:paraId="526044C1" w14:textId="0FD7EE29" w:rsidR="009B3F0E" w:rsidRDefault="008647DF" w:rsidP="00826A9B">
      <w:pPr>
        <w:spacing w:line="360" w:lineRule="auto"/>
        <w:jc w:val="both"/>
        <w:rPr>
          <w:rFonts w:ascii="Arial" w:hAnsi="Arial" w:cs="Arial"/>
        </w:rPr>
      </w:pPr>
      <w:r>
        <w:rPr>
          <w:rFonts w:ascii="Arial" w:hAnsi="Arial" w:cs="Arial"/>
        </w:rPr>
        <w:t xml:space="preserve">Bei MySQL </w:t>
      </w:r>
      <w:r w:rsidR="00072FFF">
        <w:rPr>
          <w:rFonts w:ascii="Arial" w:hAnsi="Arial" w:cs="Arial"/>
        </w:rPr>
        <w:t xml:space="preserve">gibt es 92 Sicherheitslücken. </w:t>
      </w:r>
      <w:r w:rsidR="004671AC">
        <w:rPr>
          <w:rFonts w:ascii="Arial" w:hAnsi="Arial" w:cs="Arial"/>
        </w:rPr>
        <w:t>Es gibt zwei CVEs mit einem Score von 10, nämlich CVE-2004-0627 und CVE-</w:t>
      </w:r>
      <w:r w:rsidR="00C0227E">
        <w:rPr>
          <w:rFonts w:ascii="Arial" w:hAnsi="Arial" w:cs="Arial"/>
        </w:rPr>
        <w:t>2003-0628. Bei CVE-2004-0627 ermöglicht die</w:t>
      </w:r>
      <w:r w:rsidR="00C0227E" w:rsidRPr="00C0227E">
        <w:rPr>
          <w:rFonts w:ascii="Arial" w:hAnsi="Arial" w:cs="Arial"/>
        </w:rPr>
        <w:t xml:space="preserve"> Funktion check_scramble_323 in MySQL 4.1.x vor 4.1.3 und 5.0 entfernten Angreifern, die Authentifizierung über eine verschlüsselte Zeichenfolge der Länge Null zu umgehen.</w:t>
      </w:r>
      <w:r w:rsidR="00C0227E">
        <w:rPr>
          <w:rFonts w:ascii="Arial" w:hAnsi="Arial" w:cs="Arial"/>
        </w:rPr>
        <w:t xml:space="preserve"> </w:t>
      </w:r>
      <w:r w:rsidR="00826A9B" w:rsidRPr="00826A9B">
        <w:rPr>
          <w:rFonts w:ascii="Arial" w:hAnsi="Arial" w:cs="Arial"/>
        </w:rPr>
        <w:t xml:space="preserve">Laut </w:t>
      </w:r>
      <w:proofErr w:type="spellStart"/>
      <w:r w:rsidR="00826A9B" w:rsidRPr="00826A9B">
        <w:rPr>
          <w:rFonts w:ascii="Arial" w:hAnsi="Arial" w:cs="Arial"/>
        </w:rPr>
        <w:t>NGSSoftware</w:t>
      </w:r>
      <w:proofErr w:type="spellEnd"/>
      <w:r w:rsidR="00826A9B" w:rsidRPr="00826A9B">
        <w:rPr>
          <w:rFonts w:ascii="Arial" w:hAnsi="Arial" w:cs="Arial"/>
        </w:rPr>
        <w:t xml:space="preserve"> Security Advisory wurde diese Schwachstelle in Version 4.1.3 (Beta) und Version 5.0 (Alpha) behoben.</w:t>
      </w:r>
      <w:r w:rsidR="00826A9B">
        <w:rPr>
          <w:rFonts w:ascii="Arial" w:hAnsi="Arial" w:cs="Arial"/>
        </w:rPr>
        <w:t xml:space="preserve"> </w:t>
      </w:r>
    </w:p>
    <w:p w14:paraId="2D87DE8D" w14:textId="45F2C1EE" w:rsidR="0007269D" w:rsidRDefault="0007269D" w:rsidP="00826A9B">
      <w:pPr>
        <w:spacing w:line="360" w:lineRule="auto"/>
        <w:jc w:val="both"/>
        <w:rPr>
          <w:rFonts w:ascii="Arial" w:hAnsi="Arial" w:cs="Arial"/>
        </w:rPr>
      </w:pPr>
      <w:r>
        <w:rPr>
          <w:rFonts w:ascii="Arial" w:hAnsi="Arial" w:cs="Arial"/>
        </w:rPr>
        <w:t xml:space="preserve">Bei CVE-2004-0628 </w:t>
      </w:r>
      <w:r w:rsidR="00805AF5">
        <w:rPr>
          <w:rFonts w:ascii="Arial" w:hAnsi="Arial" w:cs="Arial"/>
        </w:rPr>
        <w:t>ermöglicht der</w:t>
      </w:r>
      <w:r w:rsidR="00805AF5" w:rsidRPr="00805AF5">
        <w:rPr>
          <w:rFonts w:ascii="Arial" w:hAnsi="Arial" w:cs="Arial"/>
        </w:rPr>
        <w:t xml:space="preserve"> stapelbasierte Pufferüberlauf in MySQL 4.1.x vor 4.1.3 und 5.0 entfernten Angreifern, einen </w:t>
      </w:r>
      <w:proofErr w:type="spellStart"/>
      <w:r w:rsidR="00805AF5" w:rsidRPr="00805AF5">
        <w:rPr>
          <w:rFonts w:ascii="Arial" w:hAnsi="Arial" w:cs="Arial"/>
        </w:rPr>
        <w:t>Denial</w:t>
      </w:r>
      <w:proofErr w:type="spellEnd"/>
      <w:r w:rsidR="00805AF5" w:rsidRPr="00805AF5">
        <w:rPr>
          <w:rFonts w:ascii="Arial" w:hAnsi="Arial" w:cs="Arial"/>
        </w:rPr>
        <w:t>-</w:t>
      </w:r>
      <w:proofErr w:type="spellStart"/>
      <w:r w:rsidR="00805AF5" w:rsidRPr="00805AF5">
        <w:rPr>
          <w:rFonts w:ascii="Arial" w:hAnsi="Arial" w:cs="Arial"/>
        </w:rPr>
        <w:t>of</w:t>
      </w:r>
      <w:proofErr w:type="spellEnd"/>
      <w:r w:rsidR="00805AF5" w:rsidRPr="00805AF5">
        <w:rPr>
          <w:rFonts w:ascii="Arial" w:hAnsi="Arial" w:cs="Arial"/>
        </w:rPr>
        <w:t xml:space="preserve">-Service (Absturz) auszulösen und möglicherweise beliebigen Code über eine lange </w:t>
      </w:r>
      <w:proofErr w:type="spellStart"/>
      <w:r w:rsidR="00805AF5" w:rsidRPr="00805AF5">
        <w:rPr>
          <w:rFonts w:ascii="Arial" w:hAnsi="Arial" w:cs="Arial"/>
        </w:rPr>
        <w:t>Scramble</w:t>
      </w:r>
      <w:proofErr w:type="spellEnd"/>
      <w:r w:rsidR="00805AF5" w:rsidRPr="00805AF5">
        <w:rPr>
          <w:rFonts w:ascii="Arial" w:hAnsi="Arial" w:cs="Arial"/>
        </w:rPr>
        <w:t>-Zeichenfolge auszuführen.</w:t>
      </w:r>
      <w:r w:rsidR="00DB68A5">
        <w:rPr>
          <w:rFonts w:ascii="Arial" w:hAnsi="Arial" w:cs="Arial"/>
        </w:rPr>
        <w:t xml:space="preserve"> Hier ist die Lösung dieselbe wie bei der davor genannten CVE.</w:t>
      </w:r>
    </w:p>
    <w:p w14:paraId="6B5C34B2" w14:textId="5E32128F" w:rsidR="00506909" w:rsidRPr="00C06EC7" w:rsidRDefault="00DB68A5" w:rsidP="00FF00AC">
      <w:pPr>
        <w:spacing w:line="360" w:lineRule="auto"/>
        <w:jc w:val="both"/>
        <w:rPr>
          <w:rFonts w:ascii="Arial" w:hAnsi="Arial" w:cs="Arial"/>
        </w:rPr>
      </w:pPr>
      <w:r>
        <w:rPr>
          <w:rFonts w:ascii="Arial" w:hAnsi="Arial" w:cs="Arial"/>
        </w:rPr>
        <w:t xml:space="preserve">Zuletzt folgt </w:t>
      </w:r>
      <w:r w:rsidR="000607A9">
        <w:rPr>
          <w:rFonts w:ascii="Arial" w:hAnsi="Arial" w:cs="Arial"/>
        </w:rPr>
        <w:t xml:space="preserve">CVE-2003-0780 mit einem </w:t>
      </w:r>
      <w:r w:rsidR="00022AE0">
        <w:rPr>
          <w:rFonts w:ascii="Arial" w:hAnsi="Arial" w:cs="Arial"/>
        </w:rPr>
        <w:t>CVSS-Score</w:t>
      </w:r>
      <w:r w:rsidR="000607A9">
        <w:rPr>
          <w:rFonts w:ascii="Arial" w:hAnsi="Arial" w:cs="Arial"/>
        </w:rPr>
        <w:t xml:space="preserve"> von 9. </w:t>
      </w:r>
      <w:r w:rsidR="0031070A" w:rsidRPr="0031070A">
        <w:rPr>
          <w:rFonts w:ascii="Arial" w:hAnsi="Arial" w:cs="Arial"/>
        </w:rPr>
        <w:t xml:space="preserve">Pufferüberlauf in </w:t>
      </w:r>
      <w:proofErr w:type="spellStart"/>
      <w:r w:rsidR="0031070A" w:rsidRPr="0031070A">
        <w:rPr>
          <w:rFonts w:ascii="Arial" w:hAnsi="Arial" w:cs="Arial"/>
        </w:rPr>
        <w:t>get_salt_from_password</w:t>
      </w:r>
      <w:proofErr w:type="spellEnd"/>
      <w:r w:rsidR="0031070A" w:rsidRPr="0031070A">
        <w:rPr>
          <w:rFonts w:ascii="Arial" w:hAnsi="Arial" w:cs="Arial"/>
        </w:rPr>
        <w:t xml:space="preserve"> von sql_acl.cc für MySQL 4.0.14 und früher sowie 3.23.x ermöglicht es Angreifern mit ALTER TABLE-Berechtigungen, beliebigen Code über ein langes Passwortfeld auszuführen</w:t>
      </w:r>
      <w:r w:rsidR="0031070A">
        <w:rPr>
          <w:rFonts w:ascii="Arial" w:hAnsi="Arial" w:cs="Arial"/>
        </w:rPr>
        <w:t>.</w:t>
      </w:r>
      <w:r w:rsidR="00936055">
        <w:rPr>
          <w:rFonts w:ascii="Arial" w:hAnsi="Arial" w:cs="Arial"/>
        </w:rPr>
        <w:t xml:space="preserve"> </w:t>
      </w:r>
      <w:r w:rsidR="00936055" w:rsidRPr="00936055">
        <w:rPr>
          <w:rFonts w:ascii="Arial" w:hAnsi="Arial" w:cs="Arial"/>
        </w:rPr>
        <w:t>Nach Angaben des Software Engineering Institute der Carnegie Mellon University ist dieses Problem in den MySQL-Versionen 3.23.58 und 4.0.15 behoben. Führen Sie ein Upgrade durch oder wenden Sie einen Patch an, wie von Ihrem Anbieter empfohlen.</w:t>
      </w:r>
    </w:p>
    <w:p w14:paraId="1624778B" w14:textId="1FBE9FC2" w:rsidR="00B93A87" w:rsidRPr="00C06EC7" w:rsidRDefault="00B93A87" w:rsidP="00FF00AC">
      <w:pPr>
        <w:pStyle w:val="berschrift1"/>
        <w:spacing w:line="360" w:lineRule="auto"/>
        <w:jc w:val="both"/>
        <w:rPr>
          <w:rFonts w:ascii="Arial" w:hAnsi="Arial" w:cs="Arial"/>
          <w:i/>
          <w:iCs/>
        </w:rPr>
      </w:pPr>
      <w:bookmarkStart w:id="65" w:name="_Toc149309407"/>
      <w:r w:rsidRPr="00C06EC7">
        <w:rPr>
          <w:rFonts w:ascii="Arial" w:hAnsi="Arial" w:cs="Arial"/>
        </w:rPr>
        <w:lastRenderedPageBreak/>
        <w:t>Fazit</w:t>
      </w:r>
      <w:bookmarkEnd w:id="65"/>
    </w:p>
    <w:p w14:paraId="051B2C58" w14:textId="3C0B617C" w:rsidR="001E3F79" w:rsidRPr="001E3F79" w:rsidRDefault="001E3F79" w:rsidP="001E3F79">
      <w:pPr>
        <w:spacing w:line="360" w:lineRule="auto"/>
        <w:jc w:val="both"/>
        <w:rPr>
          <w:rFonts w:ascii="Arial" w:hAnsi="Arial" w:cs="Arial"/>
        </w:rPr>
      </w:pPr>
      <w:r w:rsidRPr="001E3F79">
        <w:rPr>
          <w:rFonts w:ascii="Arial" w:hAnsi="Arial" w:cs="Arial"/>
        </w:rPr>
        <w:t xml:space="preserve">Die Entwicklung und Implementierung der Plattform "Students4Students – DHBW-Edition" </w:t>
      </w:r>
      <w:r w:rsidR="00275229">
        <w:rPr>
          <w:rFonts w:ascii="Arial" w:hAnsi="Arial" w:cs="Arial"/>
        </w:rPr>
        <w:t>ist</w:t>
      </w:r>
      <w:r w:rsidRPr="001E3F79">
        <w:rPr>
          <w:rFonts w:ascii="Arial" w:hAnsi="Arial" w:cs="Arial"/>
        </w:rPr>
        <w:t xml:space="preserve"> ein bedeutender Schritt in Richtung Stärkung und Unterstützung der Studierendengemeinschaft an der DHBW Stuttgart. Das Projekt wurde initiiert, um den Herausforderungen, denen Studierende während ihrer Studienzeit gegenüberstehen, entgegenzuwirken und eine lebendige Gemeinschaft zu fördern.</w:t>
      </w:r>
      <w:r w:rsidR="009533FB">
        <w:rPr>
          <w:rFonts w:ascii="Arial" w:hAnsi="Arial" w:cs="Arial"/>
        </w:rPr>
        <w:t xml:space="preserve"> Während der Entwicklung sind mehrere Probleme aufgetreten, die </w:t>
      </w:r>
      <w:r w:rsidR="002E6539">
        <w:rPr>
          <w:rFonts w:ascii="Arial" w:hAnsi="Arial" w:cs="Arial"/>
        </w:rPr>
        <w:t>sich als Lerninstanz präsentierten.</w:t>
      </w:r>
    </w:p>
    <w:p w14:paraId="05D64990" w14:textId="01B95690" w:rsidR="001E3F79" w:rsidRPr="001E3F79" w:rsidRDefault="00E62B6A" w:rsidP="001E3F79">
      <w:pPr>
        <w:spacing w:line="360" w:lineRule="auto"/>
        <w:jc w:val="both"/>
        <w:rPr>
          <w:rFonts w:ascii="Arial" w:hAnsi="Arial" w:cs="Arial"/>
        </w:rPr>
      </w:pPr>
      <w:r>
        <w:rPr>
          <w:rFonts w:ascii="Arial" w:hAnsi="Arial" w:cs="Arial"/>
        </w:rPr>
        <w:t xml:space="preserve">Erfolgreich war die benutzerfreundliche Gestaltung der Anwendung, </w:t>
      </w:r>
      <w:r w:rsidR="001E3F79" w:rsidRPr="001E3F79">
        <w:rPr>
          <w:rFonts w:ascii="Arial" w:hAnsi="Arial" w:cs="Arial"/>
        </w:rPr>
        <w:t>um einen intuitiven Umgang für alle Studierenden zu gewährleisten, unabhängig von ihrem technischen Hintergrund.</w:t>
      </w:r>
      <w:r>
        <w:rPr>
          <w:rFonts w:ascii="Arial" w:hAnsi="Arial" w:cs="Arial"/>
        </w:rPr>
        <w:t xml:space="preserve"> </w:t>
      </w:r>
      <w:r w:rsidR="007342CB" w:rsidRPr="007342CB">
        <w:rPr>
          <w:rFonts w:ascii="Arial" w:hAnsi="Arial" w:cs="Arial"/>
        </w:rPr>
        <w:t xml:space="preserve">Die Konzeption und Planung der Plattform waren solide, wodurch klare Ziele für die Schaffung einer </w:t>
      </w:r>
      <w:r w:rsidR="006E22D9">
        <w:rPr>
          <w:rFonts w:ascii="Arial" w:hAnsi="Arial" w:cs="Arial"/>
        </w:rPr>
        <w:t>funktionalen Plattform</w:t>
      </w:r>
      <w:r w:rsidR="007342CB" w:rsidRPr="007342CB">
        <w:rPr>
          <w:rFonts w:ascii="Arial" w:hAnsi="Arial" w:cs="Arial"/>
        </w:rPr>
        <w:t xml:space="preserve"> definiert wurden. Die Fokussierung auf Zusammenarbeit und gegenseitige Unterstützung als Grundprinzipien ist ein starker Ausgangspunkt.</w:t>
      </w:r>
    </w:p>
    <w:p w14:paraId="4EAD6F4A" w14:textId="5A7A3661" w:rsidR="001E3F79" w:rsidRPr="001E3F79" w:rsidRDefault="001E3F79" w:rsidP="001E3F79">
      <w:pPr>
        <w:spacing w:line="360" w:lineRule="auto"/>
        <w:jc w:val="both"/>
        <w:rPr>
          <w:rFonts w:ascii="Arial" w:hAnsi="Arial" w:cs="Arial"/>
        </w:rPr>
      </w:pPr>
      <w:r w:rsidRPr="001E3F79">
        <w:rPr>
          <w:rFonts w:ascii="Arial" w:hAnsi="Arial" w:cs="Arial"/>
        </w:rPr>
        <w:t>Herausforderungen</w:t>
      </w:r>
      <w:r w:rsidR="003801BE">
        <w:rPr>
          <w:rFonts w:ascii="Arial" w:hAnsi="Arial" w:cs="Arial"/>
        </w:rPr>
        <w:t xml:space="preserve"> sind gehäuft</w:t>
      </w:r>
      <w:r w:rsidRPr="001E3F79">
        <w:rPr>
          <w:rFonts w:ascii="Arial" w:hAnsi="Arial" w:cs="Arial"/>
        </w:rPr>
        <w:t xml:space="preserve"> in der Anfangsphase</w:t>
      </w:r>
      <w:r w:rsidR="001676B5">
        <w:rPr>
          <w:rFonts w:ascii="Arial" w:hAnsi="Arial" w:cs="Arial"/>
        </w:rPr>
        <w:t xml:space="preserve"> </w:t>
      </w:r>
      <w:r w:rsidR="00F17FCB">
        <w:rPr>
          <w:rFonts w:ascii="Arial" w:hAnsi="Arial" w:cs="Arial"/>
        </w:rPr>
        <w:t>entstanden</w:t>
      </w:r>
      <w:r w:rsidR="003801BE">
        <w:rPr>
          <w:rFonts w:ascii="Arial" w:hAnsi="Arial" w:cs="Arial"/>
        </w:rPr>
        <w:t>.</w:t>
      </w:r>
      <w:r w:rsidRPr="001E3F79">
        <w:rPr>
          <w:rFonts w:ascii="Arial" w:hAnsi="Arial" w:cs="Arial"/>
        </w:rPr>
        <w:t xml:space="preserve"> </w:t>
      </w:r>
      <w:r w:rsidR="003801BE">
        <w:rPr>
          <w:rFonts w:ascii="Arial" w:hAnsi="Arial" w:cs="Arial"/>
        </w:rPr>
        <w:t>D</w:t>
      </w:r>
      <w:r w:rsidR="00E73462">
        <w:rPr>
          <w:rFonts w:ascii="Arial" w:hAnsi="Arial" w:cs="Arial"/>
        </w:rPr>
        <w:t>as Erlernen der Nutzung von verschiedenen Ressourcen war teils kompliziert</w:t>
      </w:r>
      <w:r w:rsidR="00FA43A1">
        <w:rPr>
          <w:rFonts w:ascii="Arial" w:hAnsi="Arial" w:cs="Arial"/>
        </w:rPr>
        <w:t>. Beispiele dafür war d</w:t>
      </w:r>
      <w:r w:rsidR="00053ECC">
        <w:rPr>
          <w:rFonts w:ascii="Arial" w:hAnsi="Arial" w:cs="Arial"/>
        </w:rPr>
        <w:t>er Aufbau der</w:t>
      </w:r>
      <w:r w:rsidR="00FA43A1">
        <w:rPr>
          <w:rFonts w:ascii="Arial" w:hAnsi="Arial" w:cs="Arial"/>
        </w:rPr>
        <w:t xml:space="preserve"> </w:t>
      </w:r>
      <w:r w:rsidR="00053ECC">
        <w:rPr>
          <w:rFonts w:ascii="Arial" w:hAnsi="Arial" w:cs="Arial"/>
        </w:rPr>
        <w:t>containerbasierte</w:t>
      </w:r>
      <w:r w:rsidR="00F17FCB">
        <w:rPr>
          <w:rFonts w:ascii="Arial" w:hAnsi="Arial" w:cs="Arial"/>
        </w:rPr>
        <w:t>n</w:t>
      </w:r>
      <w:r w:rsidR="00053ECC">
        <w:rPr>
          <w:rFonts w:ascii="Arial" w:hAnsi="Arial" w:cs="Arial"/>
        </w:rPr>
        <w:t xml:space="preserve"> Architektur mit Docker,</w:t>
      </w:r>
      <w:r w:rsidR="00B46049">
        <w:rPr>
          <w:rFonts w:ascii="Arial" w:hAnsi="Arial" w:cs="Arial"/>
        </w:rPr>
        <w:t xml:space="preserve"> sowie die kontinuierliche Einbindung der Softwarekomponenten</w:t>
      </w:r>
      <w:r w:rsidR="00053ECC">
        <w:rPr>
          <w:rFonts w:ascii="Arial" w:hAnsi="Arial" w:cs="Arial"/>
        </w:rPr>
        <w:t xml:space="preserve">, </w:t>
      </w:r>
      <w:r w:rsidR="00F17FCB">
        <w:rPr>
          <w:rFonts w:ascii="Arial" w:hAnsi="Arial" w:cs="Arial"/>
        </w:rPr>
        <w:t>vor allem</w:t>
      </w:r>
      <w:r w:rsidR="00053ECC">
        <w:rPr>
          <w:rFonts w:ascii="Arial" w:hAnsi="Arial" w:cs="Arial"/>
        </w:rPr>
        <w:t xml:space="preserve"> auch in </w:t>
      </w:r>
      <w:r w:rsidR="00F17FCB">
        <w:rPr>
          <w:rFonts w:ascii="Arial" w:hAnsi="Arial" w:cs="Arial"/>
        </w:rPr>
        <w:t>Hinsicht</w:t>
      </w:r>
      <w:r w:rsidR="00053ECC">
        <w:rPr>
          <w:rFonts w:ascii="Arial" w:hAnsi="Arial" w:cs="Arial"/>
        </w:rPr>
        <w:t xml:space="preserve"> des Zusammenspiels der Docker-Container</w:t>
      </w:r>
      <w:r w:rsidR="00B46049">
        <w:rPr>
          <w:rFonts w:ascii="Arial" w:hAnsi="Arial" w:cs="Arial"/>
        </w:rPr>
        <w:t>. Aufgrund der hohen Komplexität des Aufbaus wurde</w:t>
      </w:r>
      <w:r w:rsidR="006D2B3A">
        <w:rPr>
          <w:rFonts w:ascii="Arial" w:hAnsi="Arial" w:cs="Arial"/>
        </w:rPr>
        <w:t xml:space="preserve"> erhöhter Fokus auf die zentralen Funktionen der Anwendung gelegt, wodurch jedoch die Basis für Erweiterungen besteht.</w:t>
      </w:r>
    </w:p>
    <w:p w14:paraId="21972D85" w14:textId="03314DAA" w:rsidR="001E3F79" w:rsidRPr="001E3F79" w:rsidRDefault="006D17ED" w:rsidP="001E3F79">
      <w:pPr>
        <w:spacing w:line="360" w:lineRule="auto"/>
        <w:jc w:val="both"/>
        <w:rPr>
          <w:rFonts w:ascii="Arial" w:hAnsi="Arial" w:cs="Arial"/>
        </w:rPr>
      </w:pPr>
      <w:r>
        <w:rPr>
          <w:rFonts w:ascii="Arial" w:hAnsi="Arial" w:cs="Arial"/>
        </w:rPr>
        <w:t xml:space="preserve">Die </w:t>
      </w:r>
      <w:proofErr w:type="spellStart"/>
      <w:r>
        <w:rPr>
          <w:rFonts w:ascii="Arial" w:hAnsi="Arial" w:cs="Arial"/>
        </w:rPr>
        <w:t>Lessons</w:t>
      </w:r>
      <w:proofErr w:type="spellEnd"/>
      <w:r>
        <w:rPr>
          <w:rFonts w:ascii="Arial" w:hAnsi="Arial" w:cs="Arial"/>
        </w:rPr>
        <w:t xml:space="preserve"> </w:t>
      </w:r>
      <w:proofErr w:type="spellStart"/>
      <w:r>
        <w:rPr>
          <w:rFonts w:ascii="Arial" w:hAnsi="Arial" w:cs="Arial"/>
        </w:rPr>
        <w:t>Learned</w:t>
      </w:r>
      <w:proofErr w:type="spellEnd"/>
      <w:r>
        <w:rPr>
          <w:rFonts w:ascii="Arial" w:hAnsi="Arial" w:cs="Arial"/>
        </w:rPr>
        <w:t xml:space="preserve"> </w:t>
      </w:r>
      <w:r w:rsidR="00571ECA">
        <w:rPr>
          <w:rFonts w:ascii="Arial" w:hAnsi="Arial" w:cs="Arial"/>
        </w:rPr>
        <w:t>lassen sich definieren wie folgt:</w:t>
      </w:r>
    </w:p>
    <w:p w14:paraId="3CC15336" w14:textId="761B0A0D" w:rsidR="00053ECC" w:rsidRDefault="001E3F79" w:rsidP="00FA2F79">
      <w:pPr>
        <w:pStyle w:val="Listenabsatz"/>
        <w:numPr>
          <w:ilvl w:val="0"/>
          <w:numId w:val="8"/>
        </w:numPr>
        <w:spacing w:line="360" w:lineRule="auto"/>
        <w:jc w:val="both"/>
        <w:rPr>
          <w:rFonts w:ascii="Arial" w:hAnsi="Arial" w:cs="Arial"/>
        </w:rPr>
      </w:pPr>
      <w:r w:rsidRPr="001676B5">
        <w:rPr>
          <w:rFonts w:ascii="Arial" w:hAnsi="Arial" w:cs="Arial"/>
        </w:rPr>
        <w:t>Frühzeitige Nutzereinbindung: Frühzeitige Einbindung der Nutzer in den Entwicklungsprozess kann dazu beitragen, ihre Bedürfnisse besser zu verstehen und die Akzeptanz der Plattform zu steigern</w:t>
      </w:r>
      <w:r w:rsidR="001676B5">
        <w:rPr>
          <w:rFonts w:ascii="Arial" w:hAnsi="Arial" w:cs="Arial"/>
        </w:rPr>
        <w:t xml:space="preserve">. </w:t>
      </w:r>
      <w:r w:rsidR="001676B5" w:rsidRPr="001676B5">
        <w:rPr>
          <w:rFonts w:ascii="Arial" w:hAnsi="Arial" w:cs="Arial"/>
        </w:rPr>
        <w:t>Durch die kürze der gegebenen Zeit zur Real</w:t>
      </w:r>
      <w:ins w:id="66" w:author="Issmer Marc (inf22083)" w:date="2023-12-08T14:19:00Z">
        <w:r w:rsidR="00A00845">
          <w:rPr>
            <w:rFonts w:ascii="Arial" w:hAnsi="Arial" w:cs="Arial"/>
          </w:rPr>
          <w:t>i</w:t>
        </w:r>
      </w:ins>
      <w:r w:rsidR="001676B5" w:rsidRPr="001676B5">
        <w:rPr>
          <w:rFonts w:ascii="Arial" w:hAnsi="Arial" w:cs="Arial"/>
        </w:rPr>
        <w:t xml:space="preserve">sierung des Projektes konnte erst gegen Ende das Projekt </w:t>
      </w:r>
      <w:r w:rsidR="00F17FCB">
        <w:rPr>
          <w:rFonts w:ascii="Arial" w:hAnsi="Arial" w:cs="Arial"/>
        </w:rPr>
        <w:t xml:space="preserve">getestet </w:t>
      </w:r>
      <w:r w:rsidR="001676B5" w:rsidRPr="001676B5">
        <w:rPr>
          <w:rFonts w:ascii="Arial" w:hAnsi="Arial" w:cs="Arial"/>
        </w:rPr>
        <w:t>werden, was zu unnötigen Komplikationen geführt hat.</w:t>
      </w:r>
    </w:p>
    <w:p w14:paraId="7DE25085" w14:textId="2F9CC6D4" w:rsidR="001E3F79" w:rsidRPr="001676B5" w:rsidRDefault="00A00845" w:rsidP="00FA2F79">
      <w:pPr>
        <w:pStyle w:val="Listenabsatz"/>
        <w:numPr>
          <w:ilvl w:val="0"/>
          <w:numId w:val="8"/>
        </w:numPr>
        <w:spacing w:line="360" w:lineRule="auto"/>
        <w:jc w:val="both"/>
        <w:rPr>
          <w:rFonts w:ascii="Arial" w:hAnsi="Arial" w:cs="Arial"/>
        </w:rPr>
      </w:pPr>
      <w:r>
        <w:rPr>
          <w:rFonts w:ascii="Arial" w:hAnsi="Arial" w:cs="Arial"/>
        </w:rPr>
        <w:t xml:space="preserve"> Der Zeitaufwand muss ordentlich eingeschätzt werden. Funktionalitäten, die anfangs als einfach eingeschätzt wurden, wurden oft unterschätzt und somit hat sich der Fortschritt deutlich verlangsamt.</w:t>
      </w:r>
    </w:p>
    <w:p w14:paraId="77E80793" w14:textId="7CD54850" w:rsidR="001E3F79" w:rsidRPr="008E4FDC" w:rsidRDefault="00E13216" w:rsidP="001E3F79">
      <w:pPr>
        <w:pStyle w:val="Listenabsatz"/>
        <w:numPr>
          <w:ilvl w:val="0"/>
          <w:numId w:val="8"/>
        </w:numPr>
        <w:spacing w:line="360" w:lineRule="auto"/>
        <w:jc w:val="both"/>
        <w:rPr>
          <w:rFonts w:ascii="Arial" w:hAnsi="Arial" w:cs="Arial"/>
        </w:rPr>
      </w:pPr>
      <w:r w:rsidRPr="001E3F79">
        <w:rPr>
          <w:rFonts w:ascii="Arial" w:hAnsi="Arial" w:cs="Arial"/>
        </w:rPr>
        <w:t>Effektive Kommunikation: Eine klare und effektive Kommunikationsstrategie</w:t>
      </w:r>
      <w:r w:rsidR="008E4FDC">
        <w:rPr>
          <w:rFonts w:ascii="Arial" w:hAnsi="Arial" w:cs="Arial"/>
        </w:rPr>
        <w:t xml:space="preserve"> im Team</w:t>
      </w:r>
      <w:r w:rsidRPr="001E3F79">
        <w:rPr>
          <w:rFonts w:ascii="Arial" w:hAnsi="Arial" w:cs="Arial"/>
        </w:rPr>
        <w:t xml:space="preserve"> ist entscheidend, um die Plattform </w:t>
      </w:r>
      <w:r w:rsidR="00732905">
        <w:rPr>
          <w:rFonts w:ascii="Arial" w:hAnsi="Arial" w:cs="Arial"/>
        </w:rPr>
        <w:t>voranzutreiben</w:t>
      </w:r>
      <w:r w:rsidR="008E4FDC">
        <w:rPr>
          <w:rFonts w:ascii="Arial" w:hAnsi="Arial" w:cs="Arial"/>
        </w:rPr>
        <w:t xml:space="preserve"> und die Erwartungen von allen Beteiligten zu erfüllen.</w:t>
      </w:r>
    </w:p>
    <w:p w14:paraId="11D4DF56" w14:textId="107985DF" w:rsidR="007179E4" w:rsidRPr="00464230" w:rsidRDefault="001E3F79" w:rsidP="00FF00AC">
      <w:pPr>
        <w:spacing w:line="360" w:lineRule="auto"/>
        <w:jc w:val="both"/>
        <w:rPr>
          <w:rFonts w:ascii="Arial" w:hAnsi="Arial" w:cs="Arial"/>
        </w:rPr>
      </w:pPr>
      <w:r w:rsidRPr="001E3F79">
        <w:rPr>
          <w:rFonts w:ascii="Arial" w:hAnsi="Arial" w:cs="Arial"/>
        </w:rPr>
        <w:t xml:space="preserve">Insgesamt </w:t>
      </w:r>
      <w:r w:rsidR="00B37571">
        <w:rPr>
          <w:rFonts w:ascii="Arial" w:hAnsi="Arial" w:cs="Arial"/>
        </w:rPr>
        <w:t>wird</w:t>
      </w:r>
      <w:r w:rsidRPr="001E3F79">
        <w:rPr>
          <w:rFonts w:ascii="Arial" w:hAnsi="Arial" w:cs="Arial"/>
        </w:rPr>
        <w:t xml:space="preserve"> "Students4Students – DHBW-Edition" erfolgreich dazu beitragen, eine unterstützende Gemeinschaft zu schaffen und den Austausch von Ressourcen innerhalb der Studierendengemeinschaft zu fördern. Durch die identifizierten </w:t>
      </w:r>
      <w:proofErr w:type="spellStart"/>
      <w:r w:rsidRPr="001E3F79">
        <w:rPr>
          <w:rFonts w:ascii="Arial" w:hAnsi="Arial" w:cs="Arial"/>
        </w:rPr>
        <w:t>Lessons</w:t>
      </w:r>
      <w:proofErr w:type="spellEnd"/>
      <w:r w:rsidRPr="001E3F79">
        <w:rPr>
          <w:rFonts w:ascii="Arial" w:hAnsi="Arial" w:cs="Arial"/>
        </w:rPr>
        <w:t xml:space="preserve"> </w:t>
      </w:r>
      <w:proofErr w:type="spellStart"/>
      <w:r w:rsidRPr="001E3F79">
        <w:rPr>
          <w:rFonts w:ascii="Arial" w:hAnsi="Arial" w:cs="Arial"/>
        </w:rPr>
        <w:t>Learned</w:t>
      </w:r>
      <w:proofErr w:type="spellEnd"/>
      <w:r w:rsidRPr="001E3F79">
        <w:rPr>
          <w:rFonts w:ascii="Arial" w:hAnsi="Arial" w:cs="Arial"/>
        </w:rPr>
        <w:t xml:space="preserve"> kann die </w:t>
      </w:r>
      <w:r w:rsidRPr="001E3F79">
        <w:rPr>
          <w:rFonts w:ascii="Arial" w:hAnsi="Arial" w:cs="Arial"/>
        </w:rPr>
        <w:lastRenderedPageBreak/>
        <w:t>Plattform weiterentwickelt werden, um den Bedürfnissen der Studierenden noch besser gerecht zu werden.</w:t>
      </w:r>
    </w:p>
    <w:p w14:paraId="1138E8B5" w14:textId="32CF774E" w:rsidR="00921B81" w:rsidRPr="00C06EC7" w:rsidRDefault="00921B81" w:rsidP="00FF00AC">
      <w:pPr>
        <w:spacing w:line="360" w:lineRule="auto"/>
        <w:jc w:val="both"/>
        <w:rPr>
          <w:rFonts w:ascii="Arial" w:hAnsi="Arial" w:cs="Arial"/>
          <w:i/>
          <w:iCs/>
        </w:rPr>
      </w:pPr>
      <w:r w:rsidRPr="00C06EC7">
        <w:rPr>
          <w:rFonts w:ascii="Arial" w:hAnsi="Arial" w:cs="Arial"/>
          <w:i/>
          <w:iCs/>
        </w:rPr>
        <w:br w:type="page"/>
      </w:r>
    </w:p>
    <w:p w14:paraId="722A2D3B" w14:textId="64BE525A" w:rsidR="00B93A87" w:rsidRDefault="000819D7" w:rsidP="00FF00AC">
      <w:pPr>
        <w:pStyle w:val="berschrift1"/>
        <w:spacing w:line="360" w:lineRule="auto"/>
        <w:jc w:val="both"/>
        <w:rPr>
          <w:rFonts w:ascii="Arial" w:hAnsi="Arial" w:cs="Arial"/>
        </w:rPr>
      </w:pPr>
      <w:bookmarkStart w:id="67" w:name="_Toc149309408"/>
      <w:r w:rsidRPr="00C06EC7">
        <w:rPr>
          <w:rFonts w:ascii="Arial" w:hAnsi="Arial" w:cs="Arial"/>
        </w:rPr>
        <w:lastRenderedPageBreak/>
        <w:t>Quellen</w:t>
      </w:r>
      <w:bookmarkEnd w:id="67"/>
    </w:p>
    <w:p w14:paraId="1932EFE5" w14:textId="77777777" w:rsidR="00626D26" w:rsidRDefault="00626D26" w:rsidP="00626D26"/>
    <w:p w14:paraId="636BF7B3" w14:textId="799AF469" w:rsidR="00617478" w:rsidRPr="00F57552" w:rsidRDefault="00617478" w:rsidP="00626D26">
      <w:pPr>
        <w:rPr>
          <w:rFonts w:ascii="Arial" w:hAnsi="Arial" w:cs="Arial"/>
          <w:lang w:val="en-US"/>
        </w:rPr>
      </w:pPr>
      <w:proofErr w:type="spellStart"/>
      <w:r w:rsidRPr="00F57552">
        <w:rPr>
          <w:rFonts w:ascii="Arial" w:hAnsi="Arial" w:cs="Arial"/>
          <w:lang w:val="en-US"/>
        </w:rPr>
        <w:t>Anchiti</w:t>
      </w:r>
      <w:proofErr w:type="spellEnd"/>
      <w:r w:rsidRPr="00F57552">
        <w:rPr>
          <w:rFonts w:ascii="Arial" w:hAnsi="Arial" w:cs="Arial"/>
          <w:lang w:val="en-US"/>
        </w:rPr>
        <w:t>, Andrea</w:t>
      </w:r>
      <w:r w:rsidR="00F57552">
        <w:rPr>
          <w:rFonts w:ascii="Arial" w:hAnsi="Arial" w:cs="Arial"/>
          <w:lang w:val="en-US"/>
        </w:rPr>
        <w:t xml:space="preserve">: “TypeScript coding standards”, in: </w:t>
      </w:r>
      <w:proofErr w:type="spellStart"/>
      <w:r w:rsidR="00F57552">
        <w:rPr>
          <w:rFonts w:ascii="Arial" w:hAnsi="Arial" w:cs="Arial"/>
          <w:lang w:val="en-US"/>
        </w:rPr>
        <w:t>Internetseite</w:t>
      </w:r>
      <w:proofErr w:type="spellEnd"/>
      <w:r w:rsidR="00F57552">
        <w:rPr>
          <w:rFonts w:ascii="Arial" w:hAnsi="Arial" w:cs="Arial"/>
          <w:lang w:val="en-US"/>
        </w:rPr>
        <w:t xml:space="preserve"> </w:t>
      </w:r>
      <w:proofErr w:type="spellStart"/>
      <w:r w:rsidR="00F57552">
        <w:rPr>
          <w:rFonts w:ascii="Arial" w:hAnsi="Arial" w:cs="Arial"/>
          <w:lang w:val="en-US"/>
        </w:rPr>
        <w:t>Github</w:t>
      </w:r>
      <w:proofErr w:type="spellEnd"/>
      <w:r w:rsidR="00F57552">
        <w:rPr>
          <w:rFonts w:ascii="Arial" w:hAnsi="Arial" w:cs="Arial"/>
          <w:lang w:val="en-US"/>
        </w:rPr>
        <w:t xml:space="preserve">, URL: </w:t>
      </w:r>
      <w:hyperlink r:id="rId13" w:history="1">
        <w:r w:rsidR="00FF3D51" w:rsidRPr="00E20F16">
          <w:rPr>
            <w:rStyle w:val="Hyperlink"/>
            <w:rFonts w:ascii="Arial" w:hAnsi="Arial" w:cs="Arial"/>
            <w:lang w:val="en-US"/>
          </w:rPr>
          <w:t>https://gist.github.com/anichitiandreea/e1d466022d772ea22db56399a7</w:t>
        </w:r>
        <w:r w:rsidR="00FF3D51" w:rsidRPr="00E20F16">
          <w:rPr>
            <w:rStyle w:val="Hyperlink"/>
            <w:rFonts w:ascii="Arial" w:hAnsi="Arial" w:cs="Arial"/>
            <w:lang w:val="en-US"/>
          </w:rPr>
          <w:t>a</w:t>
        </w:r>
        <w:r w:rsidR="00FF3D51" w:rsidRPr="00E20F16">
          <w:rPr>
            <w:rStyle w:val="Hyperlink"/>
            <w:rFonts w:ascii="Arial" w:hAnsi="Arial" w:cs="Arial"/>
            <w:lang w:val="en-US"/>
          </w:rPr>
          <w:t>f576b</w:t>
        </w:r>
      </w:hyperlink>
      <w:r w:rsidR="00FF3D51">
        <w:rPr>
          <w:rFonts w:ascii="Arial" w:hAnsi="Arial" w:cs="Arial"/>
          <w:lang w:val="en-US"/>
        </w:rPr>
        <w:t xml:space="preserve">, </w:t>
      </w:r>
      <w:proofErr w:type="spellStart"/>
      <w:r w:rsidR="00FF3D51">
        <w:rPr>
          <w:rFonts w:ascii="Arial" w:hAnsi="Arial" w:cs="Arial"/>
          <w:lang w:val="en-US"/>
        </w:rPr>
        <w:t>Abgerufen</w:t>
      </w:r>
      <w:proofErr w:type="spellEnd"/>
      <w:r w:rsidR="00FF3D51">
        <w:rPr>
          <w:rFonts w:ascii="Arial" w:hAnsi="Arial" w:cs="Arial"/>
          <w:lang w:val="en-US"/>
        </w:rPr>
        <w:t xml:space="preserve"> am 23.10.2023</w:t>
      </w:r>
    </w:p>
    <w:p w14:paraId="0004F872" w14:textId="491FC8ED" w:rsidR="00E90197" w:rsidRPr="00617478" w:rsidRDefault="00E90197" w:rsidP="00626D26">
      <w:pPr>
        <w:rPr>
          <w:rStyle w:val="Hyperlink"/>
          <w:color w:val="auto"/>
          <w:u w:val="none"/>
          <w:lang w:val="en-US"/>
        </w:rPr>
      </w:pPr>
      <w:r w:rsidRPr="00F44B0F">
        <w:rPr>
          <w:rStyle w:val="Hyperlink"/>
          <w:rFonts w:ascii="Arial" w:hAnsi="Arial" w:cs="Arial"/>
          <w:color w:val="000000" w:themeColor="text1"/>
          <w:u w:val="none"/>
          <w:lang w:val="en-US"/>
        </w:rPr>
        <w:t>CVE: „</w:t>
      </w:r>
      <w:proofErr w:type="spellStart"/>
      <w:r w:rsidRPr="00F44B0F">
        <w:rPr>
          <w:rStyle w:val="Hyperlink"/>
          <w:rFonts w:ascii="Arial" w:hAnsi="Arial" w:cs="Arial"/>
          <w:color w:val="000000" w:themeColor="text1"/>
          <w:u w:val="none"/>
          <w:lang w:val="en-US"/>
        </w:rPr>
        <w:t>Djangoproject</w:t>
      </w:r>
      <w:proofErr w:type="spellEnd"/>
      <w:r w:rsidRPr="00F44B0F">
        <w:rPr>
          <w:rStyle w:val="Hyperlink"/>
          <w:rFonts w:ascii="Arial" w:hAnsi="Arial" w:cs="Arial"/>
          <w:color w:val="000000" w:themeColor="text1"/>
          <w:u w:val="none"/>
          <w:lang w:val="en-US"/>
        </w:rPr>
        <w:t xml:space="preserve"> &gt;&gt; Django: </w:t>
      </w:r>
      <w:r>
        <w:rPr>
          <w:rStyle w:val="Hyperlink"/>
          <w:rFonts w:ascii="Arial" w:hAnsi="Arial" w:cs="Arial"/>
          <w:color w:val="000000" w:themeColor="text1"/>
          <w:u w:val="none"/>
          <w:lang w:val="en-US"/>
        </w:rPr>
        <w:t xml:space="preserve">Security Vulnerabilities”, in: </w:t>
      </w:r>
      <w:proofErr w:type="spellStart"/>
      <w:r>
        <w:rPr>
          <w:rStyle w:val="Hyperlink"/>
          <w:rFonts w:ascii="Arial" w:hAnsi="Arial" w:cs="Arial"/>
          <w:color w:val="000000" w:themeColor="text1"/>
          <w:u w:val="none"/>
          <w:lang w:val="en-US"/>
        </w:rPr>
        <w:t>Internetseite</w:t>
      </w:r>
      <w:proofErr w:type="spellEnd"/>
      <w:r>
        <w:rPr>
          <w:rStyle w:val="Hyperlink"/>
          <w:rFonts w:ascii="Arial" w:hAnsi="Arial" w:cs="Arial"/>
          <w:color w:val="000000" w:themeColor="text1"/>
          <w:u w:val="none"/>
          <w:lang w:val="en-US"/>
        </w:rPr>
        <w:t xml:space="preserve"> </w:t>
      </w:r>
      <w:proofErr w:type="spellStart"/>
      <w:r>
        <w:rPr>
          <w:rStyle w:val="Hyperlink"/>
          <w:rFonts w:ascii="Arial" w:hAnsi="Arial" w:cs="Arial"/>
          <w:color w:val="000000" w:themeColor="text1"/>
          <w:u w:val="none"/>
          <w:lang w:val="en-US"/>
        </w:rPr>
        <w:t>SecurityScorecard</w:t>
      </w:r>
      <w:proofErr w:type="spellEnd"/>
      <w:r>
        <w:rPr>
          <w:rStyle w:val="Hyperlink"/>
          <w:rFonts w:ascii="Arial" w:hAnsi="Arial" w:cs="Arial"/>
          <w:color w:val="000000" w:themeColor="text1"/>
          <w:u w:val="none"/>
          <w:lang w:val="en-US"/>
        </w:rPr>
        <w:t xml:space="preserve">, URL: </w:t>
      </w:r>
      <w:r>
        <w:fldChar w:fldCharType="begin"/>
      </w:r>
      <w:r w:rsidRPr="00A00845">
        <w:rPr>
          <w:lang w:val="en-US"/>
          <w:rPrChange w:id="68" w:author="Issmer Marc (inf22083)" w:date="2023-12-08T14:19:00Z">
            <w:rPr/>
          </w:rPrChange>
        </w:rPr>
        <w:instrText>HYPERLINK "https://www.cvedetails.com/vulnerability-list/vendor_id-10199/product_id-18211/Djangoproject-Django.html"</w:instrText>
      </w:r>
      <w:r>
        <w:fldChar w:fldCharType="separate"/>
      </w:r>
      <w:r w:rsidRPr="00171754">
        <w:rPr>
          <w:rStyle w:val="Hyperlink"/>
          <w:rFonts w:ascii="Arial" w:hAnsi="Arial" w:cs="Arial"/>
          <w:lang w:val="en-US"/>
        </w:rPr>
        <w:t>https://www.cvedetails.com/vulnerability-list/vendor_id-10199/product_id-18211/Djangoproject-Django.html</w:t>
      </w:r>
      <w:r>
        <w:rPr>
          <w:rStyle w:val="Hyperlink"/>
          <w:rFonts w:ascii="Arial" w:hAnsi="Arial" w:cs="Arial"/>
          <w:lang w:val="en-US"/>
        </w:rPr>
        <w:fldChar w:fldCharType="end"/>
      </w:r>
      <w:r w:rsidRPr="00171754">
        <w:rPr>
          <w:rStyle w:val="Hyperlink"/>
          <w:rFonts w:ascii="Arial" w:hAnsi="Arial" w:cs="Arial"/>
          <w:color w:val="000000" w:themeColor="text1"/>
          <w:u w:val="none"/>
          <w:lang w:val="en-US"/>
        </w:rPr>
        <w:t>,Abgerufen am 27.10.2023</w:t>
      </w:r>
    </w:p>
    <w:p w14:paraId="2AD823E7" w14:textId="60B8054A" w:rsidR="00E90197" w:rsidRPr="007179E4" w:rsidRDefault="00E90197" w:rsidP="00626D26">
      <w:pPr>
        <w:rPr>
          <w:rStyle w:val="Hyperlink"/>
          <w:rFonts w:ascii="Arial" w:hAnsi="Arial" w:cs="Arial"/>
          <w:color w:val="000000" w:themeColor="text1"/>
          <w:u w:val="none"/>
        </w:rPr>
      </w:pPr>
      <w:r w:rsidRPr="007179E4">
        <w:rPr>
          <w:rStyle w:val="Hyperlink"/>
          <w:rFonts w:ascii="Arial" w:hAnsi="Arial" w:cs="Arial"/>
          <w:color w:val="000000" w:themeColor="text1"/>
          <w:u w:val="none"/>
        </w:rPr>
        <w:t xml:space="preserve">Django: „News &amp; Events“, in: Internetseite Django, URL: </w:t>
      </w:r>
      <w:hyperlink r:id="rId14" w:history="1">
        <w:r w:rsidRPr="007179E4">
          <w:rPr>
            <w:rStyle w:val="Hyperlink"/>
            <w:rFonts w:ascii="Arial" w:hAnsi="Arial" w:cs="Arial"/>
          </w:rPr>
          <w:t>https://www.djangoproject.com/weblog/2014/apr/21/security/</w:t>
        </w:r>
      </w:hyperlink>
      <w:r w:rsidRPr="007179E4">
        <w:rPr>
          <w:rStyle w:val="Hyperlink"/>
          <w:rFonts w:ascii="Arial" w:hAnsi="Arial" w:cs="Arial"/>
          <w:color w:val="000000" w:themeColor="text1"/>
          <w:u w:val="none"/>
        </w:rPr>
        <w:t>, Abgerufen am 27.10.2023</w:t>
      </w:r>
    </w:p>
    <w:p w14:paraId="6FF62E30" w14:textId="3F176831" w:rsidR="007F0B77" w:rsidRPr="00171754" w:rsidRDefault="00F02FA1" w:rsidP="00626D26">
      <w:pPr>
        <w:rPr>
          <w:rStyle w:val="Hyperlink"/>
          <w:rFonts w:ascii="Arial" w:hAnsi="Arial" w:cs="Arial"/>
          <w:color w:val="000000" w:themeColor="text1"/>
          <w:u w:val="none"/>
        </w:rPr>
      </w:pPr>
      <w:r w:rsidRPr="00171754">
        <w:rPr>
          <w:rStyle w:val="Hyperlink"/>
          <w:rFonts w:ascii="Arial" w:hAnsi="Arial" w:cs="Arial"/>
          <w:color w:val="000000" w:themeColor="text1"/>
          <w:u w:val="none"/>
        </w:rPr>
        <w:t xml:space="preserve">DSGVO: „Begriffsbestimmungen“, in: Internetseite DSGVO-Gesetz, </w:t>
      </w:r>
      <w:r w:rsidR="00436F5C" w:rsidRPr="00171754">
        <w:rPr>
          <w:rStyle w:val="Hyperlink"/>
          <w:rFonts w:ascii="Arial" w:hAnsi="Arial" w:cs="Arial"/>
          <w:color w:val="000000" w:themeColor="text1"/>
          <w:u w:val="none"/>
        </w:rPr>
        <w:t xml:space="preserve">URL: </w:t>
      </w:r>
      <w:hyperlink r:id="rId15" w:history="1">
        <w:r w:rsidR="00436F5C" w:rsidRPr="00171754">
          <w:rPr>
            <w:rStyle w:val="Hyperlink"/>
            <w:rFonts w:ascii="Arial" w:hAnsi="Arial" w:cs="Arial"/>
          </w:rPr>
          <w:t>https://dsgvo-gesetz.de/art-4-dsgvo/</w:t>
        </w:r>
      </w:hyperlink>
      <w:r w:rsidR="00436F5C" w:rsidRPr="00171754">
        <w:rPr>
          <w:rStyle w:val="Hyperlink"/>
          <w:rFonts w:ascii="Arial" w:hAnsi="Arial" w:cs="Arial"/>
        </w:rPr>
        <w:t xml:space="preserve"> </w:t>
      </w:r>
      <w:r w:rsidR="00436F5C" w:rsidRPr="00171754">
        <w:rPr>
          <w:rStyle w:val="Hyperlink"/>
          <w:rFonts w:ascii="Arial" w:hAnsi="Arial" w:cs="Arial"/>
          <w:color w:val="000000" w:themeColor="text1"/>
          <w:u w:val="none"/>
        </w:rPr>
        <w:t xml:space="preserve">, Abruf am </w:t>
      </w:r>
      <w:r w:rsidR="0055341E" w:rsidRPr="00171754">
        <w:rPr>
          <w:rStyle w:val="Hyperlink"/>
          <w:rFonts w:ascii="Arial" w:hAnsi="Arial" w:cs="Arial"/>
          <w:color w:val="000000" w:themeColor="text1"/>
          <w:u w:val="none"/>
        </w:rPr>
        <w:t>20.10.2023</w:t>
      </w:r>
    </w:p>
    <w:p w14:paraId="68D6F3EB" w14:textId="72983A81" w:rsidR="00E90197" w:rsidRPr="00171754" w:rsidRDefault="00E90197" w:rsidP="00626D26">
      <w:pPr>
        <w:rPr>
          <w:rStyle w:val="Hyperlink"/>
          <w:rFonts w:ascii="Arial" w:hAnsi="Arial" w:cs="Arial"/>
          <w:color w:val="000000" w:themeColor="text1"/>
          <w:u w:val="none"/>
        </w:rPr>
      </w:pPr>
      <w:proofErr w:type="spellStart"/>
      <w:r w:rsidRPr="00E90197">
        <w:rPr>
          <w:rFonts w:ascii="Arial" w:hAnsi="Arial" w:cs="Arial"/>
          <w:color w:val="000000" w:themeColor="text1"/>
        </w:rPr>
        <w:t>Egly</w:t>
      </w:r>
      <w:proofErr w:type="spellEnd"/>
      <w:r w:rsidRPr="00E90197">
        <w:rPr>
          <w:rFonts w:ascii="Arial" w:hAnsi="Arial" w:cs="Arial"/>
          <w:color w:val="000000" w:themeColor="text1"/>
        </w:rPr>
        <w:t xml:space="preserve">, Uwe: „Kryptographie, Allgemeine Einführung“, in: Internetseite TU Wien, URL: </w:t>
      </w:r>
      <w:hyperlink r:id="rId16" w:history="1">
        <w:r w:rsidRPr="00E90197">
          <w:rPr>
            <w:rStyle w:val="Hyperlink"/>
            <w:rFonts w:ascii="Arial" w:hAnsi="Arial" w:cs="Arial"/>
          </w:rPr>
          <w:t>http://www.kr.tuwien.ac.at/education/krypto_slides/ws10/slides-intro.pdf</w:t>
        </w:r>
      </w:hyperlink>
      <w:r w:rsidRPr="00E90197">
        <w:rPr>
          <w:rFonts w:ascii="Arial" w:hAnsi="Arial" w:cs="Arial"/>
          <w:color w:val="000000" w:themeColor="text1"/>
          <w:u w:val="single"/>
        </w:rPr>
        <w:t xml:space="preserve"> </w:t>
      </w:r>
      <w:r w:rsidRPr="00E90197">
        <w:rPr>
          <w:rFonts w:ascii="Arial" w:hAnsi="Arial" w:cs="Arial"/>
          <w:color w:val="000000" w:themeColor="text1"/>
        </w:rPr>
        <w:t>, Abruf am 20.10.2023</w:t>
      </w:r>
    </w:p>
    <w:p w14:paraId="18755560" w14:textId="3614150D" w:rsidR="004B77F1" w:rsidRPr="00171754" w:rsidRDefault="004B77F1" w:rsidP="00626D26">
      <w:pPr>
        <w:rPr>
          <w:rStyle w:val="Hyperlink"/>
          <w:rFonts w:ascii="Arial" w:hAnsi="Arial" w:cs="Arial"/>
          <w:color w:val="000000" w:themeColor="text1"/>
          <w:u w:val="none"/>
          <w:lang w:val="en-US"/>
        </w:rPr>
      </w:pPr>
      <w:r w:rsidRPr="00171754">
        <w:rPr>
          <w:rStyle w:val="Hyperlink"/>
          <w:rFonts w:ascii="Arial" w:hAnsi="Arial" w:cs="Arial"/>
          <w:color w:val="000000" w:themeColor="text1"/>
          <w:u w:val="none"/>
          <w:lang w:val="en-US"/>
        </w:rPr>
        <w:t xml:space="preserve">OWASP: „Secure Product Design Cheat Sheet”, in: </w:t>
      </w:r>
      <w:proofErr w:type="spellStart"/>
      <w:r w:rsidRPr="00171754">
        <w:rPr>
          <w:rStyle w:val="Hyperlink"/>
          <w:rFonts w:ascii="Arial" w:hAnsi="Arial" w:cs="Arial"/>
          <w:color w:val="000000" w:themeColor="text1"/>
          <w:u w:val="none"/>
          <w:lang w:val="en-US"/>
        </w:rPr>
        <w:t>Internetseite</w:t>
      </w:r>
      <w:proofErr w:type="spellEnd"/>
      <w:r w:rsidRPr="00171754">
        <w:rPr>
          <w:rStyle w:val="Hyperlink"/>
          <w:rFonts w:ascii="Arial" w:hAnsi="Arial" w:cs="Arial"/>
          <w:color w:val="000000" w:themeColor="text1"/>
          <w:u w:val="none"/>
          <w:lang w:val="en-US"/>
        </w:rPr>
        <w:t xml:space="preserve"> </w:t>
      </w:r>
      <w:r w:rsidR="005D2E82" w:rsidRPr="00171754">
        <w:rPr>
          <w:rStyle w:val="Hyperlink"/>
          <w:rFonts w:ascii="Arial" w:hAnsi="Arial" w:cs="Arial"/>
          <w:color w:val="000000" w:themeColor="text1"/>
          <w:u w:val="none"/>
          <w:lang w:val="en-US"/>
        </w:rPr>
        <w:t xml:space="preserve">OWASP Cheat Sheet Series, URL: </w:t>
      </w:r>
      <w:r>
        <w:fldChar w:fldCharType="begin"/>
      </w:r>
      <w:r w:rsidRPr="00A00845">
        <w:rPr>
          <w:lang w:val="en-US"/>
          <w:rPrChange w:id="69" w:author="Issmer Marc (inf22083)" w:date="2023-12-08T14:19:00Z">
            <w:rPr/>
          </w:rPrChange>
        </w:rPr>
        <w:instrText>HYPERLINK "https://cheatsheetseries.owasp.org/cheatsheets/Secure_Product_Design_Cheat_Sheet.html"</w:instrText>
      </w:r>
      <w:r>
        <w:fldChar w:fldCharType="separate"/>
      </w:r>
      <w:r w:rsidR="005D2E82" w:rsidRPr="00171754">
        <w:rPr>
          <w:rStyle w:val="Hyperlink"/>
          <w:rFonts w:ascii="Arial" w:hAnsi="Arial" w:cs="Arial"/>
          <w:lang w:val="en-US"/>
        </w:rPr>
        <w:t>https://cheatsheetseries.owasp.org/cheatsheets/Secure_Product_Design_Cheat_Sheet.html</w:t>
      </w:r>
      <w:r>
        <w:rPr>
          <w:rStyle w:val="Hyperlink"/>
          <w:rFonts w:ascii="Arial" w:hAnsi="Arial" w:cs="Arial"/>
          <w:lang w:val="en-US"/>
        </w:rPr>
        <w:fldChar w:fldCharType="end"/>
      </w:r>
      <w:r w:rsidR="005D2E82" w:rsidRPr="00171754">
        <w:rPr>
          <w:rStyle w:val="Hyperlink"/>
          <w:rFonts w:ascii="Arial" w:hAnsi="Arial" w:cs="Arial"/>
          <w:color w:val="000000" w:themeColor="text1"/>
          <w:u w:val="none"/>
          <w:lang w:val="en-US"/>
        </w:rPr>
        <w:t xml:space="preserve">, </w:t>
      </w:r>
      <w:proofErr w:type="spellStart"/>
      <w:r w:rsidR="005D2E82" w:rsidRPr="00171754">
        <w:rPr>
          <w:rStyle w:val="Hyperlink"/>
          <w:rFonts w:ascii="Arial" w:hAnsi="Arial" w:cs="Arial"/>
          <w:color w:val="000000" w:themeColor="text1"/>
          <w:u w:val="none"/>
          <w:lang w:val="en-US"/>
        </w:rPr>
        <w:t>Abruf</w:t>
      </w:r>
      <w:proofErr w:type="spellEnd"/>
      <w:r w:rsidR="005D2E82" w:rsidRPr="00171754">
        <w:rPr>
          <w:rStyle w:val="Hyperlink"/>
          <w:rFonts w:ascii="Arial" w:hAnsi="Arial" w:cs="Arial"/>
          <w:color w:val="000000" w:themeColor="text1"/>
          <w:u w:val="none"/>
          <w:lang w:val="en-US"/>
        </w:rPr>
        <w:t xml:space="preserve"> am 25.10.2023</w:t>
      </w:r>
    </w:p>
    <w:p w14:paraId="2D666689" w14:textId="3C24E8CE" w:rsidR="000B13D9" w:rsidRDefault="00842C08" w:rsidP="00626D26">
      <w:pPr>
        <w:rPr>
          <w:rStyle w:val="Hyperlink"/>
          <w:rFonts w:ascii="Arial" w:hAnsi="Arial" w:cs="Arial"/>
          <w:color w:val="000000" w:themeColor="text1"/>
          <w:u w:val="none"/>
          <w:lang w:val="en-US"/>
        </w:rPr>
      </w:pPr>
      <w:proofErr w:type="spellStart"/>
      <w:r w:rsidRPr="00171754">
        <w:rPr>
          <w:rStyle w:val="Hyperlink"/>
          <w:rFonts w:ascii="Arial" w:hAnsi="Arial" w:cs="Arial"/>
          <w:color w:val="000000" w:themeColor="text1"/>
          <w:u w:val="none"/>
          <w:lang w:val="en-US"/>
        </w:rPr>
        <w:t>Rafail</w:t>
      </w:r>
      <w:proofErr w:type="spellEnd"/>
      <w:r w:rsidRPr="00171754">
        <w:rPr>
          <w:rStyle w:val="Hyperlink"/>
          <w:rFonts w:ascii="Arial" w:hAnsi="Arial" w:cs="Arial"/>
          <w:color w:val="000000" w:themeColor="text1"/>
          <w:u w:val="none"/>
          <w:lang w:val="en-US"/>
        </w:rPr>
        <w:t xml:space="preserve">, Jason A: „MySQL fails to validate </w:t>
      </w:r>
      <w:r w:rsidR="00633820" w:rsidRPr="00171754">
        <w:rPr>
          <w:rStyle w:val="Hyperlink"/>
          <w:rFonts w:ascii="Arial" w:hAnsi="Arial" w:cs="Arial"/>
          <w:color w:val="000000" w:themeColor="text1"/>
          <w:u w:val="none"/>
          <w:lang w:val="en-US"/>
        </w:rPr>
        <w:t xml:space="preserve">length of password field”, in: </w:t>
      </w:r>
      <w:proofErr w:type="spellStart"/>
      <w:r w:rsidR="00633820" w:rsidRPr="00171754">
        <w:rPr>
          <w:rStyle w:val="Hyperlink"/>
          <w:rFonts w:ascii="Arial" w:hAnsi="Arial" w:cs="Arial"/>
          <w:color w:val="000000" w:themeColor="text1"/>
          <w:u w:val="none"/>
          <w:lang w:val="en-US"/>
        </w:rPr>
        <w:t>Internetseite</w:t>
      </w:r>
      <w:proofErr w:type="spellEnd"/>
      <w:r w:rsidR="00633820" w:rsidRPr="00171754">
        <w:rPr>
          <w:rStyle w:val="Hyperlink"/>
          <w:rFonts w:ascii="Arial" w:hAnsi="Arial" w:cs="Arial"/>
          <w:color w:val="000000" w:themeColor="text1"/>
          <w:u w:val="none"/>
          <w:lang w:val="en-US"/>
        </w:rPr>
        <w:t xml:space="preserve"> </w:t>
      </w:r>
      <w:proofErr w:type="spellStart"/>
      <w:r w:rsidR="00633820" w:rsidRPr="00171754">
        <w:rPr>
          <w:rStyle w:val="Hyperlink"/>
          <w:rFonts w:ascii="Arial" w:hAnsi="Arial" w:cs="Arial"/>
          <w:color w:val="000000" w:themeColor="text1"/>
          <w:u w:val="none"/>
          <w:lang w:val="en-US"/>
        </w:rPr>
        <w:t>Carniege</w:t>
      </w:r>
      <w:proofErr w:type="spellEnd"/>
      <w:r w:rsidR="00633820" w:rsidRPr="00171754">
        <w:rPr>
          <w:rStyle w:val="Hyperlink"/>
          <w:rFonts w:ascii="Arial" w:hAnsi="Arial" w:cs="Arial"/>
          <w:color w:val="000000" w:themeColor="text1"/>
          <w:u w:val="none"/>
          <w:lang w:val="en-US"/>
        </w:rPr>
        <w:t xml:space="preserve"> Mellon University, URL: </w:t>
      </w:r>
      <w:r>
        <w:fldChar w:fldCharType="begin"/>
      </w:r>
      <w:r w:rsidRPr="00A00845">
        <w:rPr>
          <w:lang w:val="en-US"/>
          <w:rPrChange w:id="70" w:author="Issmer Marc (inf22083)" w:date="2023-12-08T14:19:00Z">
            <w:rPr/>
          </w:rPrChange>
        </w:rPr>
        <w:instrText>HYPERLINK "https://www.kb.cert.org/vuls/id/516492"</w:instrText>
      </w:r>
      <w:r>
        <w:fldChar w:fldCharType="separate"/>
      </w:r>
      <w:r w:rsidR="00633820" w:rsidRPr="00171754">
        <w:rPr>
          <w:rStyle w:val="Hyperlink"/>
          <w:rFonts w:ascii="Arial" w:hAnsi="Arial" w:cs="Arial"/>
          <w:lang w:val="en-US"/>
        </w:rPr>
        <w:t>https://www.kb.cert.org/vuls/id/516492</w:t>
      </w:r>
      <w:r>
        <w:rPr>
          <w:rStyle w:val="Hyperlink"/>
          <w:rFonts w:ascii="Arial" w:hAnsi="Arial" w:cs="Arial"/>
          <w:lang w:val="en-US"/>
        </w:rPr>
        <w:fldChar w:fldCharType="end"/>
      </w:r>
      <w:r w:rsidR="00633820" w:rsidRPr="00171754">
        <w:rPr>
          <w:rStyle w:val="Hyperlink"/>
          <w:rFonts w:ascii="Arial" w:hAnsi="Arial" w:cs="Arial"/>
          <w:color w:val="000000" w:themeColor="text1"/>
          <w:u w:val="none"/>
          <w:lang w:val="en-US"/>
        </w:rPr>
        <w:t xml:space="preserve">, </w:t>
      </w:r>
      <w:proofErr w:type="spellStart"/>
      <w:r w:rsidR="00633820" w:rsidRPr="00171754">
        <w:rPr>
          <w:rStyle w:val="Hyperlink"/>
          <w:rFonts w:ascii="Arial" w:hAnsi="Arial" w:cs="Arial"/>
          <w:color w:val="000000" w:themeColor="text1"/>
          <w:u w:val="none"/>
          <w:lang w:val="en-US"/>
        </w:rPr>
        <w:t>Abgerufen</w:t>
      </w:r>
      <w:proofErr w:type="spellEnd"/>
      <w:r w:rsidR="00633820" w:rsidRPr="00171754">
        <w:rPr>
          <w:rStyle w:val="Hyperlink"/>
          <w:rFonts w:ascii="Arial" w:hAnsi="Arial" w:cs="Arial"/>
          <w:color w:val="000000" w:themeColor="text1"/>
          <w:u w:val="none"/>
          <w:lang w:val="en-US"/>
        </w:rPr>
        <w:t xml:space="preserve"> am </w:t>
      </w:r>
      <w:proofErr w:type="gramStart"/>
      <w:r w:rsidR="00633820" w:rsidRPr="00171754">
        <w:rPr>
          <w:rStyle w:val="Hyperlink"/>
          <w:rFonts w:ascii="Arial" w:hAnsi="Arial" w:cs="Arial"/>
          <w:color w:val="000000" w:themeColor="text1"/>
          <w:u w:val="none"/>
          <w:lang w:val="en-US"/>
        </w:rPr>
        <w:t>27.10.2023</w:t>
      </w:r>
      <w:proofErr w:type="gramEnd"/>
    </w:p>
    <w:p w14:paraId="4F712F2D" w14:textId="3D964AD4" w:rsidR="003714C6" w:rsidRDefault="003714C6" w:rsidP="00626D26">
      <w:pPr>
        <w:rPr>
          <w:rStyle w:val="Hyperlink"/>
          <w:rFonts w:ascii="Arial" w:hAnsi="Arial" w:cs="Arial"/>
          <w:color w:val="000000" w:themeColor="text1"/>
          <w:u w:val="none"/>
          <w:lang w:val="en-US"/>
        </w:rPr>
      </w:pPr>
      <w:r>
        <w:rPr>
          <w:rStyle w:val="Hyperlink"/>
          <w:rFonts w:ascii="Arial" w:hAnsi="Arial" w:cs="Arial"/>
          <w:color w:val="000000" w:themeColor="text1"/>
          <w:u w:val="none"/>
          <w:lang w:val="en-US"/>
        </w:rPr>
        <w:t xml:space="preserve">Van Rossum, Guido: </w:t>
      </w:r>
      <w:r w:rsidR="00EE606E">
        <w:rPr>
          <w:rStyle w:val="Hyperlink"/>
          <w:rFonts w:ascii="Arial" w:hAnsi="Arial" w:cs="Arial"/>
          <w:color w:val="000000" w:themeColor="text1"/>
          <w:u w:val="none"/>
          <w:lang w:val="en-US"/>
        </w:rPr>
        <w:t xml:space="preserve">“PEP8 – Style Guide for Python Code”, in: </w:t>
      </w:r>
      <w:proofErr w:type="spellStart"/>
      <w:r w:rsidR="00EE606E">
        <w:rPr>
          <w:rStyle w:val="Hyperlink"/>
          <w:rFonts w:ascii="Arial" w:hAnsi="Arial" w:cs="Arial"/>
          <w:color w:val="000000" w:themeColor="text1"/>
          <w:u w:val="none"/>
          <w:lang w:val="en-US"/>
        </w:rPr>
        <w:t>Internetseite</w:t>
      </w:r>
      <w:proofErr w:type="spellEnd"/>
      <w:r w:rsidR="00EE606E">
        <w:rPr>
          <w:rStyle w:val="Hyperlink"/>
          <w:rFonts w:ascii="Arial" w:hAnsi="Arial" w:cs="Arial"/>
          <w:color w:val="000000" w:themeColor="text1"/>
          <w:u w:val="none"/>
          <w:lang w:val="en-US"/>
        </w:rPr>
        <w:t xml:space="preserve"> Python Enhancement Proposals, URL: </w:t>
      </w:r>
      <w:r>
        <w:fldChar w:fldCharType="begin"/>
      </w:r>
      <w:r w:rsidRPr="00A00845">
        <w:rPr>
          <w:lang w:val="en-US"/>
          <w:rPrChange w:id="71" w:author="Issmer Marc (inf22083)" w:date="2023-12-08T14:19:00Z">
            <w:rPr/>
          </w:rPrChange>
        </w:rPr>
        <w:instrText>HYPERLINK "https://peps.python.org/pep-0008/"</w:instrText>
      </w:r>
      <w:r>
        <w:fldChar w:fldCharType="separate"/>
      </w:r>
      <w:r w:rsidR="00561E94" w:rsidRPr="00E20F16">
        <w:rPr>
          <w:rStyle w:val="Hyperlink"/>
          <w:rFonts w:ascii="Arial" w:hAnsi="Arial" w:cs="Arial"/>
          <w:lang w:val="en-US"/>
        </w:rPr>
        <w:t>https://peps.python.org/pep-0008/</w:t>
      </w:r>
      <w:r>
        <w:rPr>
          <w:rStyle w:val="Hyperlink"/>
          <w:rFonts w:ascii="Arial" w:hAnsi="Arial" w:cs="Arial"/>
          <w:lang w:val="en-US"/>
        </w:rPr>
        <w:fldChar w:fldCharType="end"/>
      </w:r>
      <w:r w:rsidR="00561E94">
        <w:rPr>
          <w:rStyle w:val="Hyperlink"/>
          <w:rFonts w:ascii="Arial" w:hAnsi="Arial" w:cs="Arial"/>
          <w:color w:val="000000" w:themeColor="text1"/>
          <w:u w:val="none"/>
          <w:lang w:val="en-US"/>
        </w:rPr>
        <w:t xml:space="preserve">, </w:t>
      </w:r>
      <w:proofErr w:type="spellStart"/>
      <w:r w:rsidR="00CA25DB">
        <w:rPr>
          <w:rStyle w:val="Hyperlink"/>
          <w:rFonts w:ascii="Arial" w:hAnsi="Arial" w:cs="Arial"/>
          <w:color w:val="000000" w:themeColor="text1"/>
          <w:u w:val="none"/>
          <w:lang w:val="en-US"/>
        </w:rPr>
        <w:t>Abgerufen</w:t>
      </w:r>
      <w:proofErr w:type="spellEnd"/>
      <w:r w:rsidR="00CA25DB">
        <w:rPr>
          <w:rStyle w:val="Hyperlink"/>
          <w:rFonts w:ascii="Arial" w:hAnsi="Arial" w:cs="Arial"/>
          <w:color w:val="000000" w:themeColor="text1"/>
          <w:u w:val="none"/>
          <w:lang w:val="en-US"/>
        </w:rPr>
        <w:t xml:space="preserve"> am </w:t>
      </w:r>
      <w:proofErr w:type="gramStart"/>
      <w:r w:rsidR="00CA25DB">
        <w:rPr>
          <w:rStyle w:val="Hyperlink"/>
          <w:rFonts w:ascii="Arial" w:hAnsi="Arial" w:cs="Arial"/>
          <w:color w:val="000000" w:themeColor="text1"/>
          <w:u w:val="none"/>
          <w:lang w:val="en-US"/>
        </w:rPr>
        <w:t>23.10.2023</w:t>
      </w:r>
      <w:proofErr w:type="gramEnd"/>
    </w:p>
    <w:p w14:paraId="2108B142" w14:textId="77777777" w:rsidR="00561E94" w:rsidRPr="00CA25DB" w:rsidRDefault="00561E94" w:rsidP="00626D26">
      <w:pPr>
        <w:rPr>
          <w:rFonts w:ascii="Arial" w:hAnsi="Arial" w:cs="Arial"/>
          <w:color w:val="000000" w:themeColor="text1"/>
          <w:lang w:val="en-US"/>
        </w:rPr>
      </w:pPr>
    </w:p>
    <w:p w14:paraId="018BBB9B" w14:textId="40C860BF" w:rsidR="00921B81" w:rsidRPr="00171754" w:rsidRDefault="00921B81" w:rsidP="00FF00AC">
      <w:pPr>
        <w:spacing w:line="360" w:lineRule="auto"/>
        <w:jc w:val="both"/>
        <w:rPr>
          <w:rFonts w:ascii="Arial" w:hAnsi="Arial" w:cs="Arial"/>
          <w:lang w:val="en-US"/>
        </w:rPr>
      </w:pPr>
      <w:r w:rsidRPr="00171754">
        <w:rPr>
          <w:rFonts w:ascii="Arial" w:hAnsi="Arial" w:cs="Arial"/>
          <w:lang w:val="en-US"/>
        </w:rPr>
        <w:br w:type="page"/>
      </w:r>
    </w:p>
    <w:p w14:paraId="332D658B" w14:textId="571681D5" w:rsidR="007E1D0D" w:rsidRPr="00C06EC7" w:rsidRDefault="007E1D0D" w:rsidP="00FF00AC">
      <w:pPr>
        <w:spacing w:line="360" w:lineRule="auto"/>
        <w:jc w:val="both"/>
        <w:rPr>
          <w:rFonts w:ascii="Arial" w:hAnsi="Arial" w:cs="Arial"/>
          <w:b/>
          <w:bCs/>
          <w:i/>
          <w:iCs/>
        </w:rPr>
      </w:pPr>
      <w:r w:rsidRPr="00C06EC7">
        <w:rPr>
          <w:rFonts w:ascii="Arial" w:hAnsi="Arial" w:cs="Arial"/>
          <w:b/>
          <w:bCs/>
        </w:rPr>
        <w:lastRenderedPageBreak/>
        <w:t>Eidesstattliche</w:t>
      </w:r>
      <w:r w:rsidRPr="00C06EC7">
        <w:rPr>
          <w:rFonts w:ascii="Arial" w:hAnsi="Arial" w:cs="Arial"/>
          <w:b/>
          <w:bCs/>
          <w:i/>
          <w:iCs/>
        </w:rPr>
        <w:t xml:space="preserve"> </w:t>
      </w:r>
      <w:r w:rsidRPr="00C06EC7">
        <w:rPr>
          <w:rFonts w:ascii="Arial" w:hAnsi="Arial" w:cs="Arial"/>
          <w:b/>
          <w:bCs/>
        </w:rPr>
        <w:t>Erklärung</w:t>
      </w:r>
    </w:p>
    <w:p w14:paraId="5E287CE0" w14:textId="0803FCA0" w:rsidR="007E1D0D" w:rsidRPr="00C06EC7" w:rsidRDefault="00EC2E90" w:rsidP="00FF00AC">
      <w:pPr>
        <w:spacing w:line="360" w:lineRule="auto"/>
        <w:jc w:val="both"/>
        <w:rPr>
          <w:rFonts w:ascii="Arial" w:hAnsi="Arial" w:cs="Arial"/>
        </w:rPr>
      </w:pPr>
      <w:r w:rsidRPr="00C06EC7">
        <w:rPr>
          <w:rFonts w:ascii="Arial" w:hAnsi="Arial" w:cs="Arial"/>
        </w:rPr>
        <w:t>Ich versichere hiermit, dass ich meine Projektarbeit selbstständig verfasst und keine</w:t>
      </w:r>
      <w:r w:rsidR="00921B81" w:rsidRPr="00C06EC7">
        <w:rPr>
          <w:rFonts w:ascii="Arial" w:hAnsi="Arial" w:cs="Arial"/>
        </w:rPr>
        <w:t xml:space="preserve"> </w:t>
      </w:r>
      <w:r w:rsidRPr="00C06EC7">
        <w:rPr>
          <w:rFonts w:ascii="Arial" w:hAnsi="Arial" w:cs="Arial"/>
        </w:rPr>
        <w:t>anderen als die angegebenen Quellen und Hilfsmittel benutzt habe. Ich versichere</w:t>
      </w:r>
      <w:r w:rsidR="00921B81" w:rsidRPr="00C06EC7">
        <w:rPr>
          <w:rFonts w:ascii="Arial" w:hAnsi="Arial" w:cs="Arial"/>
        </w:rPr>
        <w:t xml:space="preserve"> </w:t>
      </w:r>
      <w:r w:rsidRPr="00C06EC7">
        <w:rPr>
          <w:rFonts w:ascii="Arial" w:hAnsi="Arial" w:cs="Arial"/>
        </w:rPr>
        <w:t>zudem, dass die eingereichte elektronische Fassung mit der gedruckten Fassung</w:t>
      </w:r>
      <w:r w:rsidR="00921B81" w:rsidRPr="00C06EC7">
        <w:rPr>
          <w:rFonts w:ascii="Arial" w:hAnsi="Arial" w:cs="Arial"/>
        </w:rPr>
        <w:t xml:space="preserve"> </w:t>
      </w:r>
      <w:r w:rsidRPr="00C06EC7">
        <w:rPr>
          <w:rFonts w:ascii="Arial" w:hAnsi="Arial" w:cs="Arial"/>
        </w:rPr>
        <w:t>übereinstimmt. Zudem bestätige ich: Aus den benutzten Quellen direkt oder indirekt</w:t>
      </w:r>
      <w:r w:rsidR="00921B81" w:rsidRPr="00C06EC7">
        <w:rPr>
          <w:rFonts w:ascii="Arial" w:hAnsi="Arial" w:cs="Arial"/>
        </w:rPr>
        <w:t xml:space="preserve"> </w:t>
      </w:r>
      <w:r w:rsidRPr="00C06EC7">
        <w:rPr>
          <w:rFonts w:ascii="Arial" w:hAnsi="Arial" w:cs="Arial"/>
        </w:rPr>
        <w:t>übernommene Gedanken habe ich als solche kenntlich gemacht. Diese Arbeit wurde</w:t>
      </w:r>
      <w:r w:rsidR="00921B81" w:rsidRPr="00C06EC7">
        <w:rPr>
          <w:rFonts w:ascii="Arial" w:hAnsi="Arial" w:cs="Arial"/>
        </w:rPr>
        <w:t xml:space="preserve"> </w:t>
      </w:r>
      <w:r w:rsidRPr="00C06EC7">
        <w:rPr>
          <w:rFonts w:ascii="Arial" w:hAnsi="Arial" w:cs="Arial"/>
        </w:rPr>
        <w:t>bisher in gleicher oder ähnlicher Form oder auszugsweise noch keiner</w:t>
      </w:r>
      <w:r w:rsidR="00921B81" w:rsidRPr="00C06EC7">
        <w:rPr>
          <w:rFonts w:ascii="Arial" w:hAnsi="Arial" w:cs="Arial"/>
        </w:rPr>
        <w:t xml:space="preserve"> </w:t>
      </w:r>
      <w:r w:rsidRPr="00C06EC7">
        <w:rPr>
          <w:rFonts w:ascii="Arial" w:hAnsi="Arial" w:cs="Arial"/>
        </w:rPr>
        <w:t>Prüfungsbehörde vorgelegt und auch nicht veröffentlicht.</w:t>
      </w:r>
    </w:p>
    <w:p w14:paraId="4B82914E" w14:textId="77777777" w:rsidR="00EC2E90" w:rsidRPr="00C06EC7" w:rsidRDefault="00EC2E90" w:rsidP="00FF00AC">
      <w:pPr>
        <w:spacing w:line="360" w:lineRule="auto"/>
        <w:jc w:val="both"/>
        <w:rPr>
          <w:rFonts w:ascii="Arial" w:hAnsi="Arial" w:cs="Arial"/>
        </w:rPr>
      </w:pPr>
    </w:p>
    <w:p w14:paraId="69891673" w14:textId="127237B6" w:rsidR="00A746D8" w:rsidRPr="00C06EC7" w:rsidRDefault="00EC2E90" w:rsidP="00FF00AC">
      <w:pPr>
        <w:spacing w:line="360" w:lineRule="auto"/>
        <w:jc w:val="both"/>
        <w:rPr>
          <w:rFonts w:ascii="Arial" w:hAnsi="Arial" w:cs="Arial"/>
        </w:rPr>
      </w:pPr>
      <w:r w:rsidRPr="00C06EC7">
        <w:rPr>
          <w:rFonts w:ascii="Arial" w:hAnsi="Arial" w:cs="Arial"/>
        </w:rPr>
        <w:t xml:space="preserve">Datum: </w:t>
      </w:r>
      <w:r w:rsidR="007E12E9">
        <w:rPr>
          <w:rFonts w:ascii="Arial" w:hAnsi="Arial" w:cs="Arial"/>
        </w:rPr>
        <w:t>6.11.2023</w:t>
      </w:r>
    </w:p>
    <w:p w14:paraId="77D36AF2" w14:textId="65DE593A" w:rsidR="00EC2E90" w:rsidRPr="00C06EC7" w:rsidRDefault="00EC2E90" w:rsidP="00FF00AC">
      <w:pPr>
        <w:spacing w:line="360" w:lineRule="auto"/>
        <w:jc w:val="both"/>
        <w:rPr>
          <w:rFonts w:ascii="Arial" w:hAnsi="Arial" w:cs="Arial"/>
        </w:rPr>
      </w:pPr>
      <w:r w:rsidRPr="00C06EC7">
        <w:rPr>
          <w:rFonts w:ascii="Arial" w:hAnsi="Arial" w:cs="Arial"/>
        </w:rPr>
        <w:t>Name</w:t>
      </w:r>
      <w:r w:rsidR="00A746D8" w:rsidRPr="00C06EC7">
        <w:rPr>
          <w:rFonts w:ascii="Arial" w:hAnsi="Arial" w:cs="Arial"/>
        </w:rPr>
        <w:t>n</w:t>
      </w:r>
      <w:r w:rsidRPr="00C06EC7">
        <w:rPr>
          <w:rFonts w:ascii="Arial" w:hAnsi="Arial" w:cs="Arial"/>
        </w:rPr>
        <w:t xml:space="preserve">: </w:t>
      </w:r>
      <w:r w:rsidR="007E12E9">
        <w:rPr>
          <w:rFonts w:ascii="Arial" w:hAnsi="Arial" w:cs="Arial"/>
        </w:rPr>
        <w:t xml:space="preserve">Daniel </w:t>
      </w:r>
      <w:proofErr w:type="spellStart"/>
      <w:r w:rsidR="007E12E9">
        <w:rPr>
          <w:rFonts w:ascii="Arial" w:hAnsi="Arial" w:cs="Arial"/>
        </w:rPr>
        <w:t>Desgronte</w:t>
      </w:r>
      <w:proofErr w:type="spellEnd"/>
      <w:r w:rsidR="007E12E9">
        <w:rPr>
          <w:rFonts w:ascii="Arial" w:hAnsi="Arial" w:cs="Arial"/>
        </w:rPr>
        <w:t>, Daniel Künkel, Marc Issmer, Amanda de Moura</w:t>
      </w:r>
    </w:p>
    <w:sectPr w:rsidR="00EC2E90" w:rsidRPr="00C06EC7" w:rsidSect="00321782">
      <w:headerReference w:type="default" r:id="rId17"/>
      <w:footerReference w:type="default" r:id="rId18"/>
      <w:headerReference w:type="firs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308DD" w14:textId="77777777" w:rsidR="00330FAA" w:rsidRDefault="00330FAA" w:rsidP="0077137A">
      <w:pPr>
        <w:spacing w:after="0" w:line="240" w:lineRule="auto"/>
      </w:pPr>
      <w:r>
        <w:separator/>
      </w:r>
    </w:p>
  </w:endnote>
  <w:endnote w:type="continuationSeparator" w:id="0">
    <w:p w14:paraId="24C25E9C" w14:textId="77777777" w:rsidR="00330FAA" w:rsidRDefault="00330FAA" w:rsidP="0077137A">
      <w:pPr>
        <w:spacing w:after="0" w:line="240" w:lineRule="auto"/>
      </w:pPr>
      <w:r>
        <w:continuationSeparator/>
      </w:r>
    </w:p>
  </w:endnote>
  <w:endnote w:type="continuationNotice" w:id="1">
    <w:p w14:paraId="533B320A" w14:textId="77777777" w:rsidR="00330FAA" w:rsidRDefault="00330F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838694"/>
      <w:docPartObj>
        <w:docPartGallery w:val="Page Numbers (Bottom of Page)"/>
        <w:docPartUnique/>
      </w:docPartObj>
    </w:sdtPr>
    <w:sdtContent>
      <w:p w14:paraId="4C82CD40" w14:textId="38D015CF" w:rsidR="0077137A" w:rsidRDefault="0077137A">
        <w:pPr>
          <w:pStyle w:val="Fuzeile"/>
          <w:jc w:val="center"/>
        </w:pPr>
        <w:r>
          <w:fldChar w:fldCharType="begin"/>
        </w:r>
        <w:r>
          <w:instrText>PAGE   \* MERGEFORMAT</w:instrText>
        </w:r>
        <w:r>
          <w:fldChar w:fldCharType="separate"/>
        </w:r>
        <w:r>
          <w:t>2</w:t>
        </w:r>
        <w:r>
          <w:fldChar w:fldCharType="end"/>
        </w:r>
      </w:p>
    </w:sdtContent>
  </w:sdt>
  <w:p w14:paraId="3534253F" w14:textId="77777777" w:rsidR="0077137A" w:rsidRDefault="0077137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24680" w14:textId="77777777" w:rsidR="00330FAA" w:rsidRDefault="00330FAA" w:rsidP="0077137A">
      <w:pPr>
        <w:spacing w:after="0" w:line="240" w:lineRule="auto"/>
      </w:pPr>
      <w:r>
        <w:separator/>
      </w:r>
    </w:p>
  </w:footnote>
  <w:footnote w:type="continuationSeparator" w:id="0">
    <w:p w14:paraId="1544D94C" w14:textId="77777777" w:rsidR="00330FAA" w:rsidRDefault="00330FAA" w:rsidP="0077137A">
      <w:pPr>
        <w:spacing w:after="0" w:line="240" w:lineRule="auto"/>
      </w:pPr>
      <w:r>
        <w:continuationSeparator/>
      </w:r>
    </w:p>
  </w:footnote>
  <w:footnote w:type="continuationNotice" w:id="1">
    <w:p w14:paraId="756C6EED" w14:textId="77777777" w:rsidR="00330FAA" w:rsidRDefault="00330F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56B26" w14:textId="3DA1E88C" w:rsidR="00B9585B" w:rsidRDefault="00B9585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255B" w14:textId="31419FF3" w:rsidR="00B9585B" w:rsidRDefault="00B9585B">
    <w:pPr>
      <w:pStyle w:val="Kopfzeile"/>
    </w:pPr>
  </w:p>
</w:hdr>
</file>

<file path=word/intelligence2.xml><?xml version="1.0" encoding="utf-8"?>
<int2:intelligence xmlns:int2="http://schemas.microsoft.com/office/intelligence/2020/intelligence" xmlns:oel="http://schemas.microsoft.com/office/2019/extlst">
  <int2:observations>
    <int2:textHash int2:hashCode="QIxHKTfUT1UDfu" int2:id="KS61AJCs">
      <int2:state int2:value="Rejected" int2:type="AugLoop_Text_Critique"/>
    </int2:textHash>
    <int2:textHash int2:hashCode="MI+4Lhxc0JxTT2" int2:id="nfn0D5VR">
      <int2:state int2:value="Rejected" int2:type="AugLoop_Text_Critique"/>
    </int2:textHash>
    <int2:textHash int2:hashCode="+52oYb24iVzyH2" int2:id="wRNqKDEb">
      <int2:state int2:value="Rejected" int2:type="AugLoop_Text_Critique"/>
    </int2:textHash>
    <int2:bookmark int2:bookmarkName="_Int_MRQ1cTW1" int2:invalidationBookmarkName="" int2:hashCode="VGJUPIHM92Nlux" int2:id="33Y84ga4">
      <int2:state int2:value="Rejected" int2:type="AugLoop_Text_Critique"/>
    </int2:bookmark>
    <int2:bookmark int2:bookmarkName="_Int_GrHlYypF" int2:invalidationBookmarkName="" int2:hashCode="4bhNiQFWCBEK5G" int2:id="6smN5UT4">
      <int2:state int2:value="Rejected" int2:type="AugLoop_Text_Critique"/>
    </int2:bookmark>
    <int2:bookmark int2:bookmarkName="_Int_Xx9bRrWE" int2:invalidationBookmarkName="" int2:hashCode="ntz//0RhyQg/v/" int2:id="BNljciZ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256B7"/>
    <w:multiLevelType w:val="hybridMultilevel"/>
    <w:tmpl w:val="C2864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9003E4"/>
    <w:multiLevelType w:val="hybridMultilevel"/>
    <w:tmpl w:val="7EBEA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226EED"/>
    <w:multiLevelType w:val="hybridMultilevel"/>
    <w:tmpl w:val="847C1680"/>
    <w:lvl w:ilvl="0" w:tplc="22EC22C6">
      <w:start w:val="1"/>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8A4284"/>
    <w:multiLevelType w:val="multilevel"/>
    <w:tmpl w:val="1786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162D30"/>
    <w:multiLevelType w:val="hybridMultilevel"/>
    <w:tmpl w:val="A63024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034F69"/>
    <w:multiLevelType w:val="multilevel"/>
    <w:tmpl w:val="7AAE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27301"/>
    <w:multiLevelType w:val="multilevel"/>
    <w:tmpl w:val="66B8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D411C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635766103">
    <w:abstractNumId w:val="7"/>
  </w:num>
  <w:num w:numId="2" w16cid:durableId="1179663548">
    <w:abstractNumId w:val="1"/>
  </w:num>
  <w:num w:numId="3" w16cid:durableId="615066637">
    <w:abstractNumId w:val="5"/>
  </w:num>
  <w:num w:numId="4" w16cid:durableId="654916493">
    <w:abstractNumId w:val="3"/>
  </w:num>
  <w:num w:numId="5" w16cid:durableId="6316431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3873120">
    <w:abstractNumId w:val="0"/>
  </w:num>
  <w:num w:numId="7" w16cid:durableId="584537915">
    <w:abstractNumId w:val="6"/>
  </w:num>
  <w:num w:numId="8" w16cid:durableId="214197284">
    <w:abstractNumId w:val="2"/>
  </w:num>
  <w:num w:numId="9" w16cid:durableId="84328410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 Moura Theodorakoglou, Amanda Zoe (067)">
    <w15:presenceInfo w15:providerId="AD" w15:userId="S::demoura@emea.corpdir.net::9a775863-c3e7-4a6d-aa20-22c02cdd48b7"/>
  </w15:person>
  <w15:person w15:author="Issmer, Marc (010)">
    <w15:presenceInfo w15:providerId="AD" w15:userId="S::missmer@emea.corpdir.net::eabd1bdd-e593-4f40-8c02-56c59e619719"/>
  </w15:person>
  <w15:person w15:author="Issmer Marc (inf22083)">
    <w15:presenceInfo w15:providerId="AD" w15:userId="S::inf22083@lehre.dhbw-stuttgart.de::14125e7e-579f-4d4e-9f25-03839f36db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63"/>
    <w:rsid w:val="00000725"/>
    <w:rsid w:val="000007C8"/>
    <w:rsid w:val="00000DEE"/>
    <w:rsid w:val="000131FF"/>
    <w:rsid w:val="00022AE0"/>
    <w:rsid w:val="00024CAC"/>
    <w:rsid w:val="00025911"/>
    <w:rsid w:val="00027C71"/>
    <w:rsid w:val="00030BDC"/>
    <w:rsid w:val="00035354"/>
    <w:rsid w:val="00036BBA"/>
    <w:rsid w:val="00044659"/>
    <w:rsid w:val="00044A85"/>
    <w:rsid w:val="00053E12"/>
    <w:rsid w:val="00053ECC"/>
    <w:rsid w:val="0005511B"/>
    <w:rsid w:val="00055FCF"/>
    <w:rsid w:val="00057C3D"/>
    <w:rsid w:val="000607A9"/>
    <w:rsid w:val="00064028"/>
    <w:rsid w:val="0006429C"/>
    <w:rsid w:val="0006431C"/>
    <w:rsid w:val="0007269D"/>
    <w:rsid w:val="00072FFF"/>
    <w:rsid w:val="000819D7"/>
    <w:rsid w:val="00084FB4"/>
    <w:rsid w:val="00097F28"/>
    <w:rsid w:val="000A1767"/>
    <w:rsid w:val="000A30B3"/>
    <w:rsid w:val="000A4965"/>
    <w:rsid w:val="000B13D9"/>
    <w:rsid w:val="000B4983"/>
    <w:rsid w:val="000B5419"/>
    <w:rsid w:val="000B631E"/>
    <w:rsid w:val="000B6A99"/>
    <w:rsid w:val="000D3D14"/>
    <w:rsid w:val="000D60FE"/>
    <w:rsid w:val="000D7A67"/>
    <w:rsid w:val="000E4072"/>
    <w:rsid w:val="000F4536"/>
    <w:rsid w:val="000F4ACC"/>
    <w:rsid w:val="001023D4"/>
    <w:rsid w:val="00110E9D"/>
    <w:rsid w:val="00111136"/>
    <w:rsid w:val="00111759"/>
    <w:rsid w:val="00112DE3"/>
    <w:rsid w:val="00113FF6"/>
    <w:rsid w:val="00115BFF"/>
    <w:rsid w:val="00122DEF"/>
    <w:rsid w:val="00122FC2"/>
    <w:rsid w:val="001335B4"/>
    <w:rsid w:val="001351D8"/>
    <w:rsid w:val="0015288B"/>
    <w:rsid w:val="001530E7"/>
    <w:rsid w:val="00153D62"/>
    <w:rsid w:val="001578AC"/>
    <w:rsid w:val="001600B0"/>
    <w:rsid w:val="00163FD2"/>
    <w:rsid w:val="00166581"/>
    <w:rsid w:val="001676B5"/>
    <w:rsid w:val="00170F55"/>
    <w:rsid w:val="00171754"/>
    <w:rsid w:val="00176A35"/>
    <w:rsid w:val="00180BB9"/>
    <w:rsid w:val="0018382D"/>
    <w:rsid w:val="00183D79"/>
    <w:rsid w:val="0019316E"/>
    <w:rsid w:val="001976B1"/>
    <w:rsid w:val="001A7A8E"/>
    <w:rsid w:val="001B723F"/>
    <w:rsid w:val="001C6C15"/>
    <w:rsid w:val="001E01A5"/>
    <w:rsid w:val="001E3493"/>
    <w:rsid w:val="001E3F79"/>
    <w:rsid w:val="001F4B31"/>
    <w:rsid w:val="002002F1"/>
    <w:rsid w:val="0020739C"/>
    <w:rsid w:val="00207DA9"/>
    <w:rsid w:val="00211578"/>
    <w:rsid w:val="0021239C"/>
    <w:rsid w:val="00215A25"/>
    <w:rsid w:val="00217240"/>
    <w:rsid w:val="0022226D"/>
    <w:rsid w:val="002233F7"/>
    <w:rsid w:val="00223AAF"/>
    <w:rsid w:val="00224954"/>
    <w:rsid w:val="00227F49"/>
    <w:rsid w:val="00231EE6"/>
    <w:rsid w:val="002322DC"/>
    <w:rsid w:val="002344AE"/>
    <w:rsid w:val="0023567E"/>
    <w:rsid w:val="00236035"/>
    <w:rsid w:val="00237639"/>
    <w:rsid w:val="0024301E"/>
    <w:rsid w:val="002445FD"/>
    <w:rsid w:val="002520FA"/>
    <w:rsid w:val="0025299C"/>
    <w:rsid w:val="0026170D"/>
    <w:rsid w:val="00262BD1"/>
    <w:rsid w:val="00265C81"/>
    <w:rsid w:val="00270969"/>
    <w:rsid w:val="00270A82"/>
    <w:rsid w:val="00274183"/>
    <w:rsid w:val="00274E16"/>
    <w:rsid w:val="00275229"/>
    <w:rsid w:val="00282153"/>
    <w:rsid w:val="002829DC"/>
    <w:rsid w:val="0028419D"/>
    <w:rsid w:val="00284650"/>
    <w:rsid w:val="00284AE6"/>
    <w:rsid w:val="00291FE8"/>
    <w:rsid w:val="002A06F0"/>
    <w:rsid w:val="002A1FF4"/>
    <w:rsid w:val="002B24FF"/>
    <w:rsid w:val="002C18EF"/>
    <w:rsid w:val="002C19A2"/>
    <w:rsid w:val="002C5CA9"/>
    <w:rsid w:val="002C5EA7"/>
    <w:rsid w:val="002C7436"/>
    <w:rsid w:val="002D12DD"/>
    <w:rsid w:val="002D2736"/>
    <w:rsid w:val="002D29DD"/>
    <w:rsid w:val="002D31A7"/>
    <w:rsid w:val="002D796C"/>
    <w:rsid w:val="002E4C13"/>
    <w:rsid w:val="002E5B81"/>
    <w:rsid w:val="002E6539"/>
    <w:rsid w:val="002E779F"/>
    <w:rsid w:val="002F398C"/>
    <w:rsid w:val="002F46BE"/>
    <w:rsid w:val="002F5461"/>
    <w:rsid w:val="002F7874"/>
    <w:rsid w:val="002F7BC5"/>
    <w:rsid w:val="00301B52"/>
    <w:rsid w:val="0031070A"/>
    <w:rsid w:val="00311381"/>
    <w:rsid w:val="00316AFC"/>
    <w:rsid w:val="00320A7B"/>
    <w:rsid w:val="0032148A"/>
    <w:rsid w:val="00321782"/>
    <w:rsid w:val="003267F3"/>
    <w:rsid w:val="00327C4E"/>
    <w:rsid w:val="00330E98"/>
    <w:rsid w:val="00330FAA"/>
    <w:rsid w:val="00334DAA"/>
    <w:rsid w:val="00334E72"/>
    <w:rsid w:val="00336658"/>
    <w:rsid w:val="00342461"/>
    <w:rsid w:val="00351E1B"/>
    <w:rsid w:val="00353D1D"/>
    <w:rsid w:val="003547CB"/>
    <w:rsid w:val="0035553E"/>
    <w:rsid w:val="00355DC1"/>
    <w:rsid w:val="0036334A"/>
    <w:rsid w:val="0036765D"/>
    <w:rsid w:val="00367A3B"/>
    <w:rsid w:val="00370AA9"/>
    <w:rsid w:val="003714C6"/>
    <w:rsid w:val="00376E8B"/>
    <w:rsid w:val="003801BE"/>
    <w:rsid w:val="00392D0E"/>
    <w:rsid w:val="00393718"/>
    <w:rsid w:val="00394BDC"/>
    <w:rsid w:val="003960D6"/>
    <w:rsid w:val="00396E04"/>
    <w:rsid w:val="003A3979"/>
    <w:rsid w:val="003A4EC3"/>
    <w:rsid w:val="003B0493"/>
    <w:rsid w:val="003B6C41"/>
    <w:rsid w:val="003B6DB7"/>
    <w:rsid w:val="003B7A79"/>
    <w:rsid w:val="003C2E0E"/>
    <w:rsid w:val="003C327C"/>
    <w:rsid w:val="003C3C6D"/>
    <w:rsid w:val="003C401F"/>
    <w:rsid w:val="003C5370"/>
    <w:rsid w:val="003C5BF2"/>
    <w:rsid w:val="003C68B5"/>
    <w:rsid w:val="003C711F"/>
    <w:rsid w:val="003D3FFE"/>
    <w:rsid w:val="003D6065"/>
    <w:rsid w:val="003E73E7"/>
    <w:rsid w:val="003F1637"/>
    <w:rsid w:val="003F53C9"/>
    <w:rsid w:val="003F62C3"/>
    <w:rsid w:val="003F7112"/>
    <w:rsid w:val="00402129"/>
    <w:rsid w:val="00402329"/>
    <w:rsid w:val="00402504"/>
    <w:rsid w:val="0040468C"/>
    <w:rsid w:val="00406B7A"/>
    <w:rsid w:val="00410026"/>
    <w:rsid w:val="0042695C"/>
    <w:rsid w:val="00427D01"/>
    <w:rsid w:val="004301BC"/>
    <w:rsid w:val="00433015"/>
    <w:rsid w:val="004335B8"/>
    <w:rsid w:val="00436F5C"/>
    <w:rsid w:val="00440FC9"/>
    <w:rsid w:val="004444AE"/>
    <w:rsid w:val="00454401"/>
    <w:rsid w:val="00457C4E"/>
    <w:rsid w:val="004606EB"/>
    <w:rsid w:val="004632FB"/>
    <w:rsid w:val="00464230"/>
    <w:rsid w:val="004658FC"/>
    <w:rsid w:val="00465BE5"/>
    <w:rsid w:val="004671AC"/>
    <w:rsid w:val="004707D8"/>
    <w:rsid w:val="00471A3C"/>
    <w:rsid w:val="00472934"/>
    <w:rsid w:val="00474F31"/>
    <w:rsid w:val="0048182D"/>
    <w:rsid w:val="0048529C"/>
    <w:rsid w:val="004853D1"/>
    <w:rsid w:val="00495E49"/>
    <w:rsid w:val="00497000"/>
    <w:rsid w:val="004B3A43"/>
    <w:rsid w:val="004B40F4"/>
    <w:rsid w:val="004B5A5B"/>
    <w:rsid w:val="004B61BF"/>
    <w:rsid w:val="004B7103"/>
    <w:rsid w:val="004B77F1"/>
    <w:rsid w:val="004C0D23"/>
    <w:rsid w:val="004C1B03"/>
    <w:rsid w:val="004C2FAF"/>
    <w:rsid w:val="004D0898"/>
    <w:rsid w:val="004D26E6"/>
    <w:rsid w:val="004D3FA6"/>
    <w:rsid w:val="004D404D"/>
    <w:rsid w:val="004E35A7"/>
    <w:rsid w:val="004E3DA0"/>
    <w:rsid w:val="004F16CF"/>
    <w:rsid w:val="004F5065"/>
    <w:rsid w:val="004F5204"/>
    <w:rsid w:val="004F7CEB"/>
    <w:rsid w:val="0050050D"/>
    <w:rsid w:val="005038A6"/>
    <w:rsid w:val="00503905"/>
    <w:rsid w:val="00504AA2"/>
    <w:rsid w:val="00505D2F"/>
    <w:rsid w:val="00506909"/>
    <w:rsid w:val="00514CE0"/>
    <w:rsid w:val="005173FB"/>
    <w:rsid w:val="00517953"/>
    <w:rsid w:val="00526651"/>
    <w:rsid w:val="00535080"/>
    <w:rsid w:val="00540B09"/>
    <w:rsid w:val="00543397"/>
    <w:rsid w:val="0054536F"/>
    <w:rsid w:val="00547A26"/>
    <w:rsid w:val="00551435"/>
    <w:rsid w:val="0055341E"/>
    <w:rsid w:val="00560A36"/>
    <w:rsid w:val="00560E86"/>
    <w:rsid w:val="00561E94"/>
    <w:rsid w:val="00564CBA"/>
    <w:rsid w:val="00565C97"/>
    <w:rsid w:val="00571ECA"/>
    <w:rsid w:val="0057263B"/>
    <w:rsid w:val="005761BB"/>
    <w:rsid w:val="00580878"/>
    <w:rsid w:val="00581BA8"/>
    <w:rsid w:val="005A325D"/>
    <w:rsid w:val="005A4A19"/>
    <w:rsid w:val="005A5E0A"/>
    <w:rsid w:val="005B083A"/>
    <w:rsid w:val="005B7D34"/>
    <w:rsid w:val="005C03A7"/>
    <w:rsid w:val="005C2350"/>
    <w:rsid w:val="005C37EB"/>
    <w:rsid w:val="005C3DFD"/>
    <w:rsid w:val="005C4998"/>
    <w:rsid w:val="005C64FC"/>
    <w:rsid w:val="005C6CB2"/>
    <w:rsid w:val="005C7283"/>
    <w:rsid w:val="005D0387"/>
    <w:rsid w:val="005D2E82"/>
    <w:rsid w:val="005D603B"/>
    <w:rsid w:val="005D665E"/>
    <w:rsid w:val="005F491E"/>
    <w:rsid w:val="005F6976"/>
    <w:rsid w:val="00600D85"/>
    <w:rsid w:val="00607517"/>
    <w:rsid w:val="00614E30"/>
    <w:rsid w:val="00615C63"/>
    <w:rsid w:val="00617478"/>
    <w:rsid w:val="00620DC0"/>
    <w:rsid w:val="00622BB0"/>
    <w:rsid w:val="00626D26"/>
    <w:rsid w:val="00626D8B"/>
    <w:rsid w:val="00627566"/>
    <w:rsid w:val="006323F3"/>
    <w:rsid w:val="00633820"/>
    <w:rsid w:val="0063595D"/>
    <w:rsid w:val="00636751"/>
    <w:rsid w:val="0064177A"/>
    <w:rsid w:val="006443E8"/>
    <w:rsid w:val="00645CC4"/>
    <w:rsid w:val="00665274"/>
    <w:rsid w:val="0067285C"/>
    <w:rsid w:val="00673F19"/>
    <w:rsid w:val="00675B6C"/>
    <w:rsid w:val="00676518"/>
    <w:rsid w:val="0068380F"/>
    <w:rsid w:val="00683F5F"/>
    <w:rsid w:val="006856F7"/>
    <w:rsid w:val="00687320"/>
    <w:rsid w:val="00687BED"/>
    <w:rsid w:val="00690ADE"/>
    <w:rsid w:val="00690E8F"/>
    <w:rsid w:val="00695EB7"/>
    <w:rsid w:val="006A1062"/>
    <w:rsid w:val="006A1E7D"/>
    <w:rsid w:val="006A51B7"/>
    <w:rsid w:val="006B7892"/>
    <w:rsid w:val="006B7CFF"/>
    <w:rsid w:val="006C0205"/>
    <w:rsid w:val="006C548F"/>
    <w:rsid w:val="006C612F"/>
    <w:rsid w:val="006D0913"/>
    <w:rsid w:val="006D17ED"/>
    <w:rsid w:val="006D2B3A"/>
    <w:rsid w:val="006D4A7D"/>
    <w:rsid w:val="006D4FD7"/>
    <w:rsid w:val="006E22D9"/>
    <w:rsid w:val="006E2D45"/>
    <w:rsid w:val="006E5125"/>
    <w:rsid w:val="006E772F"/>
    <w:rsid w:val="006F0A0A"/>
    <w:rsid w:val="00705F6B"/>
    <w:rsid w:val="007062C9"/>
    <w:rsid w:val="00707033"/>
    <w:rsid w:val="007179E4"/>
    <w:rsid w:val="00722BC3"/>
    <w:rsid w:val="00723A98"/>
    <w:rsid w:val="0072426D"/>
    <w:rsid w:val="00724348"/>
    <w:rsid w:val="00730FBB"/>
    <w:rsid w:val="00731F9B"/>
    <w:rsid w:val="00732905"/>
    <w:rsid w:val="007342CB"/>
    <w:rsid w:val="0074272D"/>
    <w:rsid w:val="0074780B"/>
    <w:rsid w:val="007478FD"/>
    <w:rsid w:val="00750E68"/>
    <w:rsid w:val="00765D19"/>
    <w:rsid w:val="0076686E"/>
    <w:rsid w:val="00770C77"/>
    <w:rsid w:val="0077137A"/>
    <w:rsid w:val="00775C23"/>
    <w:rsid w:val="00775DE5"/>
    <w:rsid w:val="00784D70"/>
    <w:rsid w:val="00790FF1"/>
    <w:rsid w:val="00791D76"/>
    <w:rsid w:val="0079319E"/>
    <w:rsid w:val="00794B6B"/>
    <w:rsid w:val="007969B6"/>
    <w:rsid w:val="00796EC8"/>
    <w:rsid w:val="007A1FD6"/>
    <w:rsid w:val="007A264B"/>
    <w:rsid w:val="007A61D2"/>
    <w:rsid w:val="007A712A"/>
    <w:rsid w:val="007B5E28"/>
    <w:rsid w:val="007C123D"/>
    <w:rsid w:val="007C2C5B"/>
    <w:rsid w:val="007C5C7B"/>
    <w:rsid w:val="007D1C79"/>
    <w:rsid w:val="007D7EE1"/>
    <w:rsid w:val="007E12E9"/>
    <w:rsid w:val="007E1D0D"/>
    <w:rsid w:val="007E3BB1"/>
    <w:rsid w:val="007F0B77"/>
    <w:rsid w:val="007F290F"/>
    <w:rsid w:val="007F57A1"/>
    <w:rsid w:val="007F7C34"/>
    <w:rsid w:val="00800DD9"/>
    <w:rsid w:val="00801ED0"/>
    <w:rsid w:val="00805AF5"/>
    <w:rsid w:val="008111DA"/>
    <w:rsid w:val="00812FA3"/>
    <w:rsid w:val="00814755"/>
    <w:rsid w:val="00816661"/>
    <w:rsid w:val="00821CB2"/>
    <w:rsid w:val="00821E2D"/>
    <w:rsid w:val="00822E75"/>
    <w:rsid w:val="0082455A"/>
    <w:rsid w:val="008261C5"/>
    <w:rsid w:val="00826A9B"/>
    <w:rsid w:val="008315E9"/>
    <w:rsid w:val="00831677"/>
    <w:rsid w:val="00834D3D"/>
    <w:rsid w:val="00835C63"/>
    <w:rsid w:val="00836EF1"/>
    <w:rsid w:val="00837D6F"/>
    <w:rsid w:val="00842C08"/>
    <w:rsid w:val="0084475C"/>
    <w:rsid w:val="008450AC"/>
    <w:rsid w:val="00852203"/>
    <w:rsid w:val="00854160"/>
    <w:rsid w:val="00856142"/>
    <w:rsid w:val="00861EE6"/>
    <w:rsid w:val="008647DF"/>
    <w:rsid w:val="008759B4"/>
    <w:rsid w:val="0088013B"/>
    <w:rsid w:val="0088220F"/>
    <w:rsid w:val="00893C7C"/>
    <w:rsid w:val="008950C8"/>
    <w:rsid w:val="0089752D"/>
    <w:rsid w:val="008A26DD"/>
    <w:rsid w:val="008A43F7"/>
    <w:rsid w:val="008A5D95"/>
    <w:rsid w:val="008B0AA7"/>
    <w:rsid w:val="008B7C6C"/>
    <w:rsid w:val="008C1761"/>
    <w:rsid w:val="008C6A6F"/>
    <w:rsid w:val="008D56F1"/>
    <w:rsid w:val="008D7C4A"/>
    <w:rsid w:val="008E0B73"/>
    <w:rsid w:val="008E1B68"/>
    <w:rsid w:val="008E4DD9"/>
    <w:rsid w:val="008E4FDC"/>
    <w:rsid w:val="008E5823"/>
    <w:rsid w:val="008F1C74"/>
    <w:rsid w:val="008F4E07"/>
    <w:rsid w:val="008F629D"/>
    <w:rsid w:val="00900944"/>
    <w:rsid w:val="00901F98"/>
    <w:rsid w:val="00910B48"/>
    <w:rsid w:val="00912081"/>
    <w:rsid w:val="00912419"/>
    <w:rsid w:val="0091266F"/>
    <w:rsid w:val="00912FFA"/>
    <w:rsid w:val="00915DD7"/>
    <w:rsid w:val="00920564"/>
    <w:rsid w:val="00921B81"/>
    <w:rsid w:val="00934ACE"/>
    <w:rsid w:val="00936055"/>
    <w:rsid w:val="00937236"/>
    <w:rsid w:val="0094145C"/>
    <w:rsid w:val="00942ACA"/>
    <w:rsid w:val="00945FD8"/>
    <w:rsid w:val="00950E86"/>
    <w:rsid w:val="009533FB"/>
    <w:rsid w:val="00955794"/>
    <w:rsid w:val="00962075"/>
    <w:rsid w:val="00962BA7"/>
    <w:rsid w:val="009636A7"/>
    <w:rsid w:val="009637DD"/>
    <w:rsid w:val="00964E9C"/>
    <w:rsid w:val="00966F39"/>
    <w:rsid w:val="00971D9C"/>
    <w:rsid w:val="00977332"/>
    <w:rsid w:val="00981A7B"/>
    <w:rsid w:val="009827CB"/>
    <w:rsid w:val="0098479B"/>
    <w:rsid w:val="00987ED4"/>
    <w:rsid w:val="009901BF"/>
    <w:rsid w:val="009A00EA"/>
    <w:rsid w:val="009A3574"/>
    <w:rsid w:val="009B3F0E"/>
    <w:rsid w:val="009C4953"/>
    <w:rsid w:val="009D16F4"/>
    <w:rsid w:val="009D6A90"/>
    <w:rsid w:val="009D6AB1"/>
    <w:rsid w:val="009E238D"/>
    <w:rsid w:val="009E324E"/>
    <w:rsid w:val="009E47E7"/>
    <w:rsid w:val="009F5646"/>
    <w:rsid w:val="00A00845"/>
    <w:rsid w:val="00A051A2"/>
    <w:rsid w:val="00A06842"/>
    <w:rsid w:val="00A123CD"/>
    <w:rsid w:val="00A13EA7"/>
    <w:rsid w:val="00A2028B"/>
    <w:rsid w:val="00A26A8A"/>
    <w:rsid w:val="00A2720C"/>
    <w:rsid w:val="00A34499"/>
    <w:rsid w:val="00A41733"/>
    <w:rsid w:val="00A43A4B"/>
    <w:rsid w:val="00A444E9"/>
    <w:rsid w:val="00A4520E"/>
    <w:rsid w:val="00A45594"/>
    <w:rsid w:val="00A469AD"/>
    <w:rsid w:val="00A51573"/>
    <w:rsid w:val="00A550D9"/>
    <w:rsid w:val="00A55311"/>
    <w:rsid w:val="00A56994"/>
    <w:rsid w:val="00A60FCF"/>
    <w:rsid w:val="00A616E7"/>
    <w:rsid w:val="00A625AD"/>
    <w:rsid w:val="00A636D1"/>
    <w:rsid w:val="00A66CA7"/>
    <w:rsid w:val="00A71A64"/>
    <w:rsid w:val="00A71E28"/>
    <w:rsid w:val="00A733B9"/>
    <w:rsid w:val="00A745B8"/>
    <w:rsid w:val="00A746D8"/>
    <w:rsid w:val="00A75D5C"/>
    <w:rsid w:val="00A82BDC"/>
    <w:rsid w:val="00A84517"/>
    <w:rsid w:val="00A87B1E"/>
    <w:rsid w:val="00A9664E"/>
    <w:rsid w:val="00A96931"/>
    <w:rsid w:val="00AA12C3"/>
    <w:rsid w:val="00AA1EC9"/>
    <w:rsid w:val="00AC5864"/>
    <w:rsid w:val="00AC6FCC"/>
    <w:rsid w:val="00AD15DE"/>
    <w:rsid w:val="00AD2761"/>
    <w:rsid w:val="00AD2D8B"/>
    <w:rsid w:val="00AE0CBD"/>
    <w:rsid w:val="00AE78CF"/>
    <w:rsid w:val="00AF0F99"/>
    <w:rsid w:val="00AF29D3"/>
    <w:rsid w:val="00B049A2"/>
    <w:rsid w:val="00B04DD3"/>
    <w:rsid w:val="00B06321"/>
    <w:rsid w:val="00B1033E"/>
    <w:rsid w:val="00B1511C"/>
    <w:rsid w:val="00B26A4A"/>
    <w:rsid w:val="00B33D47"/>
    <w:rsid w:val="00B35282"/>
    <w:rsid w:val="00B3601B"/>
    <w:rsid w:val="00B37571"/>
    <w:rsid w:val="00B42917"/>
    <w:rsid w:val="00B457AA"/>
    <w:rsid w:val="00B46049"/>
    <w:rsid w:val="00B46059"/>
    <w:rsid w:val="00B4799B"/>
    <w:rsid w:val="00B500DD"/>
    <w:rsid w:val="00B529FB"/>
    <w:rsid w:val="00B5387F"/>
    <w:rsid w:val="00B54182"/>
    <w:rsid w:val="00B54BB8"/>
    <w:rsid w:val="00B54F2D"/>
    <w:rsid w:val="00B56105"/>
    <w:rsid w:val="00B6276E"/>
    <w:rsid w:val="00B7208D"/>
    <w:rsid w:val="00B75890"/>
    <w:rsid w:val="00B814E9"/>
    <w:rsid w:val="00B8263A"/>
    <w:rsid w:val="00B876CA"/>
    <w:rsid w:val="00B92535"/>
    <w:rsid w:val="00B934BB"/>
    <w:rsid w:val="00B93A87"/>
    <w:rsid w:val="00B9585B"/>
    <w:rsid w:val="00BA095D"/>
    <w:rsid w:val="00BA2279"/>
    <w:rsid w:val="00BA27DA"/>
    <w:rsid w:val="00BA2DCD"/>
    <w:rsid w:val="00BA6C5B"/>
    <w:rsid w:val="00BA79D6"/>
    <w:rsid w:val="00BB4E35"/>
    <w:rsid w:val="00BB5DB1"/>
    <w:rsid w:val="00BB63E7"/>
    <w:rsid w:val="00BB6BFA"/>
    <w:rsid w:val="00BC4EF7"/>
    <w:rsid w:val="00BD2392"/>
    <w:rsid w:val="00BE68DD"/>
    <w:rsid w:val="00BF6212"/>
    <w:rsid w:val="00C002CC"/>
    <w:rsid w:val="00C0227E"/>
    <w:rsid w:val="00C04646"/>
    <w:rsid w:val="00C06EC7"/>
    <w:rsid w:val="00C10DE0"/>
    <w:rsid w:val="00C15C75"/>
    <w:rsid w:val="00C204BA"/>
    <w:rsid w:val="00C206B8"/>
    <w:rsid w:val="00C213CD"/>
    <w:rsid w:val="00C25E50"/>
    <w:rsid w:val="00C309D2"/>
    <w:rsid w:val="00C34BDD"/>
    <w:rsid w:val="00C42DE1"/>
    <w:rsid w:val="00C43CCC"/>
    <w:rsid w:val="00C471C4"/>
    <w:rsid w:val="00C5184E"/>
    <w:rsid w:val="00C5542B"/>
    <w:rsid w:val="00C55B5D"/>
    <w:rsid w:val="00C57F83"/>
    <w:rsid w:val="00C7360A"/>
    <w:rsid w:val="00C81FDC"/>
    <w:rsid w:val="00C84606"/>
    <w:rsid w:val="00C85D3B"/>
    <w:rsid w:val="00C87650"/>
    <w:rsid w:val="00C90F28"/>
    <w:rsid w:val="00C9275F"/>
    <w:rsid w:val="00CA25DB"/>
    <w:rsid w:val="00CA445B"/>
    <w:rsid w:val="00CB4111"/>
    <w:rsid w:val="00CB489D"/>
    <w:rsid w:val="00CB5653"/>
    <w:rsid w:val="00CB5A02"/>
    <w:rsid w:val="00CB63FC"/>
    <w:rsid w:val="00CB6F1B"/>
    <w:rsid w:val="00CC060B"/>
    <w:rsid w:val="00CC2538"/>
    <w:rsid w:val="00CC36DB"/>
    <w:rsid w:val="00CC621F"/>
    <w:rsid w:val="00CD36C7"/>
    <w:rsid w:val="00CD6870"/>
    <w:rsid w:val="00CE0318"/>
    <w:rsid w:val="00CE0C7E"/>
    <w:rsid w:val="00CE2EB7"/>
    <w:rsid w:val="00CE3015"/>
    <w:rsid w:val="00CF1DF4"/>
    <w:rsid w:val="00CF285D"/>
    <w:rsid w:val="00CF2A37"/>
    <w:rsid w:val="00CF2BF4"/>
    <w:rsid w:val="00CF4DCE"/>
    <w:rsid w:val="00CF76EB"/>
    <w:rsid w:val="00D0080B"/>
    <w:rsid w:val="00D0688D"/>
    <w:rsid w:val="00D109CE"/>
    <w:rsid w:val="00D10BCF"/>
    <w:rsid w:val="00D11356"/>
    <w:rsid w:val="00D1467B"/>
    <w:rsid w:val="00D320B1"/>
    <w:rsid w:val="00D328AD"/>
    <w:rsid w:val="00D43F90"/>
    <w:rsid w:val="00D51AED"/>
    <w:rsid w:val="00D5626F"/>
    <w:rsid w:val="00D620E2"/>
    <w:rsid w:val="00D629C0"/>
    <w:rsid w:val="00D70546"/>
    <w:rsid w:val="00D81860"/>
    <w:rsid w:val="00D83AC5"/>
    <w:rsid w:val="00D913DC"/>
    <w:rsid w:val="00D91A56"/>
    <w:rsid w:val="00D94246"/>
    <w:rsid w:val="00D95562"/>
    <w:rsid w:val="00DA04FF"/>
    <w:rsid w:val="00DA13C6"/>
    <w:rsid w:val="00DA530E"/>
    <w:rsid w:val="00DA68F1"/>
    <w:rsid w:val="00DA7098"/>
    <w:rsid w:val="00DB1291"/>
    <w:rsid w:val="00DB68A5"/>
    <w:rsid w:val="00DB6E89"/>
    <w:rsid w:val="00DC4168"/>
    <w:rsid w:val="00DC5B20"/>
    <w:rsid w:val="00DC7914"/>
    <w:rsid w:val="00DD0CFE"/>
    <w:rsid w:val="00DD1E18"/>
    <w:rsid w:val="00DD2A11"/>
    <w:rsid w:val="00DE0081"/>
    <w:rsid w:val="00DE1214"/>
    <w:rsid w:val="00DE53DE"/>
    <w:rsid w:val="00DE6EBF"/>
    <w:rsid w:val="00DF32F4"/>
    <w:rsid w:val="00DF54E0"/>
    <w:rsid w:val="00E01400"/>
    <w:rsid w:val="00E01896"/>
    <w:rsid w:val="00E029AA"/>
    <w:rsid w:val="00E06012"/>
    <w:rsid w:val="00E07108"/>
    <w:rsid w:val="00E12060"/>
    <w:rsid w:val="00E12BDE"/>
    <w:rsid w:val="00E1300B"/>
    <w:rsid w:val="00E13216"/>
    <w:rsid w:val="00E2057A"/>
    <w:rsid w:val="00E2333E"/>
    <w:rsid w:val="00E24A40"/>
    <w:rsid w:val="00E35D10"/>
    <w:rsid w:val="00E42AF9"/>
    <w:rsid w:val="00E43905"/>
    <w:rsid w:val="00E46162"/>
    <w:rsid w:val="00E463F0"/>
    <w:rsid w:val="00E47A90"/>
    <w:rsid w:val="00E53DED"/>
    <w:rsid w:val="00E54903"/>
    <w:rsid w:val="00E55F63"/>
    <w:rsid w:val="00E62B6A"/>
    <w:rsid w:val="00E64295"/>
    <w:rsid w:val="00E707FC"/>
    <w:rsid w:val="00E71A25"/>
    <w:rsid w:val="00E73462"/>
    <w:rsid w:val="00E7446B"/>
    <w:rsid w:val="00E85D23"/>
    <w:rsid w:val="00E90197"/>
    <w:rsid w:val="00E9155C"/>
    <w:rsid w:val="00E92BB3"/>
    <w:rsid w:val="00E95E69"/>
    <w:rsid w:val="00EA25B7"/>
    <w:rsid w:val="00EB1586"/>
    <w:rsid w:val="00EB255F"/>
    <w:rsid w:val="00EB35DC"/>
    <w:rsid w:val="00EB6F7E"/>
    <w:rsid w:val="00EC2E90"/>
    <w:rsid w:val="00EC30BE"/>
    <w:rsid w:val="00EC48E1"/>
    <w:rsid w:val="00EC7B21"/>
    <w:rsid w:val="00ED0A48"/>
    <w:rsid w:val="00ED599D"/>
    <w:rsid w:val="00EE0FCD"/>
    <w:rsid w:val="00EE606E"/>
    <w:rsid w:val="00EE62CA"/>
    <w:rsid w:val="00EF2974"/>
    <w:rsid w:val="00F026BA"/>
    <w:rsid w:val="00F02FA1"/>
    <w:rsid w:val="00F05384"/>
    <w:rsid w:val="00F10F4C"/>
    <w:rsid w:val="00F11CCB"/>
    <w:rsid w:val="00F12127"/>
    <w:rsid w:val="00F1226C"/>
    <w:rsid w:val="00F15CE2"/>
    <w:rsid w:val="00F17FCB"/>
    <w:rsid w:val="00F24C93"/>
    <w:rsid w:val="00F33E1C"/>
    <w:rsid w:val="00F34C7F"/>
    <w:rsid w:val="00F427B1"/>
    <w:rsid w:val="00F42FC0"/>
    <w:rsid w:val="00F44B0F"/>
    <w:rsid w:val="00F45B65"/>
    <w:rsid w:val="00F53893"/>
    <w:rsid w:val="00F56B2C"/>
    <w:rsid w:val="00F57552"/>
    <w:rsid w:val="00F60983"/>
    <w:rsid w:val="00F63128"/>
    <w:rsid w:val="00F6477D"/>
    <w:rsid w:val="00F66ECF"/>
    <w:rsid w:val="00F740CF"/>
    <w:rsid w:val="00F803C2"/>
    <w:rsid w:val="00F82C20"/>
    <w:rsid w:val="00F85EAD"/>
    <w:rsid w:val="00F9054A"/>
    <w:rsid w:val="00F90B77"/>
    <w:rsid w:val="00FA43A1"/>
    <w:rsid w:val="00FA48C0"/>
    <w:rsid w:val="00FA6C95"/>
    <w:rsid w:val="00FB5EEB"/>
    <w:rsid w:val="00FB7CD4"/>
    <w:rsid w:val="00FC512B"/>
    <w:rsid w:val="00FD71B8"/>
    <w:rsid w:val="00FE309A"/>
    <w:rsid w:val="00FE71C7"/>
    <w:rsid w:val="00FF00AC"/>
    <w:rsid w:val="00FF10EF"/>
    <w:rsid w:val="00FF3D51"/>
    <w:rsid w:val="00FF5DF6"/>
    <w:rsid w:val="2612AF28"/>
    <w:rsid w:val="2EDA5BCA"/>
    <w:rsid w:val="33F3CBCE"/>
    <w:rsid w:val="40F6EC63"/>
    <w:rsid w:val="4A97EA86"/>
    <w:rsid w:val="5339F499"/>
    <w:rsid w:val="58E012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DAE6B"/>
  <w15:chartTrackingRefBased/>
  <w15:docId w15:val="{73C3CC11-6F97-A942-9766-B508E35C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896"/>
    <w:pPr>
      <w:keepNext/>
      <w:keepLines/>
      <w:numPr>
        <w:numId w:val="1"/>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E01896"/>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CE031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E031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E031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E031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E031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E03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E03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782"/>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321782"/>
    <w:rPr>
      <w:rFonts w:eastAsiaTheme="minorEastAsia"/>
      <w:kern w:val="0"/>
      <w:lang w:eastAsia="de-DE"/>
      <w14:ligatures w14:val="none"/>
    </w:rPr>
  </w:style>
  <w:style w:type="character" w:customStyle="1" w:styleId="berschrift1Zchn">
    <w:name w:val="Überschrift 1 Zchn"/>
    <w:basedOn w:val="Absatz-Standardschriftart"/>
    <w:link w:val="berschrift1"/>
    <w:uiPriority w:val="9"/>
    <w:rsid w:val="00E01896"/>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1896"/>
    <w:pPr>
      <w:outlineLvl w:val="9"/>
    </w:pPr>
    <w:rPr>
      <w:kern w:val="0"/>
      <w:lang w:eastAsia="de-DE"/>
      <w14:ligatures w14:val="none"/>
    </w:rPr>
  </w:style>
  <w:style w:type="character" w:customStyle="1" w:styleId="berschrift2Zchn">
    <w:name w:val="Überschrift 2 Zchn"/>
    <w:basedOn w:val="Absatz-Standardschriftart"/>
    <w:link w:val="berschrift2"/>
    <w:uiPriority w:val="9"/>
    <w:rsid w:val="00E01896"/>
    <w:rPr>
      <w:rFonts w:asciiTheme="majorHAnsi" w:eastAsiaTheme="majorEastAsia" w:hAnsiTheme="majorHAnsi" w:cstheme="majorBidi"/>
      <w:sz w:val="26"/>
      <w:szCs w:val="26"/>
    </w:rPr>
  </w:style>
  <w:style w:type="paragraph" w:styleId="Verzeichnis1">
    <w:name w:val="toc 1"/>
    <w:basedOn w:val="Standard"/>
    <w:next w:val="Standard"/>
    <w:autoRedefine/>
    <w:uiPriority w:val="39"/>
    <w:unhideWhenUsed/>
    <w:rsid w:val="00CE0318"/>
    <w:pPr>
      <w:tabs>
        <w:tab w:val="left" w:pos="440"/>
        <w:tab w:val="right" w:leader="dot" w:pos="9062"/>
      </w:tabs>
      <w:spacing w:after="100"/>
    </w:pPr>
  </w:style>
  <w:style w:type="paragraph" w:styleId="Verzeichnis2">
    <w:name w:val="toc 2"/>
    <w:basedOn w:val="Standard"/>
    <w:next w:val="Standard"/>
    <w:autoRedefine/>
    <w:uiPriority w:val="39"/>
    <w:unhideWhenUsed/>
    <w:rsid w:val="00921B81"/>
    <w:pPr>
      <w:spacing w:after="100"/>
      <w:ind w:left="220"/>
    </w:pPr>
  </w:style>
  <w:style w:type="character" w:styleId="Hyperlink">
    <w:name w:val="Hyperlink"/>
    <w:basedOn w:val="Absatz-Standardschriftart"/>
    <w:uiPriority w:val="99"/>
    <w:unhideWhenUsed/>
    <w:rsid w:val="00921B81"/>
    <w:rPr>
      <w:color w:val="0563C1" w:themeColor="hyperlink"/>
      <w:u w:val="single"/>
    </w:rPr>
  </w:style>
  <w:style w:type="paragraph" w:styleId="Abbildungsverzeichnis">
    <w:name w:val="table of figures"/>
    <w:basedOn w:val="Standard"/>
    <w:next w:val="Standard"/>
    <w:uiPriority w:val="99"/>
    <w:semiHidden/>
    <w:unhideWhenUsed/>
    <w:rsid w:val="00F53893"/>
    <w:pPr>
      <w:spacing w:after="0"/>
    </w:pPr>
  </w:style>
  <w:style w:type="character" w:customStyle="1" w:styleId="berschrift3Zchn">
    <w:name w:val="Überschrift 3 Zchn"/>
    <w:basedOn w:val="Absatz-Standardschriftart"/>
    <w:link w:val="berschrift3"/>
    <w:uiPriority w:val="9"/>
    <w:rsid w:val="00CE031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CE031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E031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E031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E031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E031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E0318"/>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7713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7137A"/>
  </w:style>
  <w:style w:type="paragraph" w:styleId="Fuzeile">
    <w:name w:val="footer"/>
    <w:basedOn w:val="Standard"/>
    <w:link w:val="FuzeileZchn"/>
    <w:uiPriority w:val="99"/>
    <w:unhideWhenUsed/>
    <w:rsid w:val="007713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7137A"/>
  </w:style>
  <w:style w:type="paragraph" w:styleId="Funotentext">
    <w:name w:val="footnote text"/>
    <w:basedOn w:val="Standard"/>
    <w:link w:val="FunotentextZchn"/>
    <w:uiPriority w:val="99"/>
    <w:semiHidden/>
    <w:unhideWhenUsed/>
    <w:rsid w:val="000F453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F4536"/>
    <w:rPr>
      <w:sz w:val="20"/>
      <w:szCs w:val="20"/>
    </w:rPr>
  </w:style>
  <w:style w:type="character" w:styleId="Funotenzeichen">
    <w:name w:val="footnote reference"/>
    <w:basedOn w:val="Absatz-Standardschriftart"/>
    <w:uiPriority w:val="99"/>
    <w:semiHidden/>
    <w:unhideWhenUsed/>
    <w:rsid w:val="000F4536"/>
    <w:rPr>
      <w:vertAlign w:val="superscript"/>
    </w:rPr>
  </w:style>
  <w:style w:type="paragraph" w:styleId="Index1">
    <w:name w:val="index 1"/>
    <w:basedOn w:val="Standard"/>
    <w:next w:val="Standard"/>
    <w:autoRedefine/>
    <w:uiPriority w:val="99"/>
    <w:semiHidden/>
    <w:unhideWhenUsed/>
    <w:rsid w:val="00901F98"/>
    <w:pPr>
      <w:spacing w:after="0" w:line="240" w:lineRule="auto"/>
      <w:ind w:left="220" w:hanging="220"/>
    </w:pPr>
  </w:style>
  <w:style w:type="paragraph" w:styleId="Verzeichnis3">
    <w:name w:val="toc 3"/>
    <w:basedOn w:val="Standard"/>
    <w:next w:val="Standard"/>
    <w:autoRedefine/>
    <w:uiPriority w:val="39"/>
    <w:unhideWhenUsed/>
    <w:rsid w:val="00901F98"/>
    <w:pPr>
      <w:spacing w:after="100"/>
      <w:ind w:left="440"/>
    </w:pPr>
  </w:style>
  <w:style w:type="character" w:styleId="NichtaufgelsteErwhnung">
    <w:name w:val="Unresolved Mention"/>
    <w:basedOn w:val="Absatz-Standardschriftart"/>
    <w:uiPriority w:val="99"/>
    <w:semiHidden/>
    <w:unhideWhenUsed/>
    <w:rsid w:val="00EC48E1"/>
    <w:rPr>
      <w:color w:val="605E5C"/>
      <w:shd w:val="clear" w:color="auto" w:fill="E1DFDD"/>
    </w:rPr>
  </w:style>
  <w:style w:type="paragraph" w:styleId="StandardWeb">
    <w:name w:val="Normal (Web)"/>
    <w:basedOn w:val="Standard"/>
    <w:uiPriority w:val="99"/>
    <w:semiHidden/>
    <w:unhideWhenUsed/>
    <w:rsid w:val="005A4A19"/>
    <w:rPr>
      <w:rFonts w:ascii="Times New Roman" w:hAnsi="Times New Roman" w:cs="Times New Roman"/>
      <w:sz w:val="24"/>
      <w:szCs w:val="24"/>
    </w:rPr>
  </w:style>
  <w:style w:type="paragraph" w:styleId="Listenabsatz">
    <w:name w:val="List Paragraph"/>
    <w:basedOn w:val="Standard"/>
    <w:uiPriority w:val="34"/>
    <w:qFormat/>
    <w:rsid w:val="00D70546"/>
    <w:pPr>
      <w:ind w:left="720"/>
      <w:contextualSpacing/>
    </w:pPr>
  </w:style>
  <w:style w:type="character" w:styleId="BesuchterLink">
    <w:name w:val="FollowedHyperlink"/>
    <w:basedOn w:val="Absatz-Standardschriftart"/>
    <w:uiPriority w:val="99"/>
    <w:semiHidden/>
    <w:unhideWhenUsed/>
    <w:rsid w:val="00626D26"/>
    <w:rPr>
      <w:color w:val="954F72" w:themeColor="followedHyperlink"/>
      <w:u w:val="single"/>
    </w:rPr>
  </w:style>
  <w:style w:type="paragraph" w:styleId="berarbeitung">
    <w:name w:val="Revision"/>
    <w:hidden/>
    <w:uiPriority w:val="99"/>
    <w:semiHidden/>
    <w:rsid w:val="00336658"/>
    <w:pPr>
      <w:spacing w:after="0" w:line="240" w:lineRule="auto"/>
    </w:pPr>
  </w:style>
  <w:style w:type="character" w:styleId="Kommentarzeichen">
    <w:name w:val="annotation reference"/>
    <w:basedOn w:val="Absatz-Standardschriftart"/>
    <w:uiPriority w:val="99"/>
    <w:semiHidden/>
    <w:unhideWhenUsed/>
    <w:rsid w:val="008D56F1"/>
    <w:rPr>
      <w:sz w:val="16"/>
      <w:szCs w:val="16"/>
    </w:rPr>
  </w:style>
  <w:style w:type="paragraph" w:styleId="Kommentartext">
    <w:name w:val="annotation text"/>
    <w:basedOn w:val="Standard"/>
    <w:link w:val="KommentartextZchn"/>
    <w:uiPriority w:val="99"/>
    <w:unhideWhenUsed/>
    <w:rsid w:val="008D56F1"/>
    <w:pPr>
      <w:spacing w:line="240" w:lineRule="auto"/>
    </w:pPr>
    <w:rPr>
      <w:sz w:val="20"/>
      <w:szCs w:val="20"/>
    </w:rPr>
  </w:style>
  <w:style w:type="character" w:customStyle="1" w:styleId="KommentartextZchn">
    <w:name w:val="Kommentartext Zchn"/>
    <w:basedOn w:val="Absatz-Standardschriftart"/>
    <w:link w:val="Kommentartext"/>
    <w:uiPriority w:val="99"/>
    <w:rsid w:val="008D56F1"/>
    <w:rPr>
      <w:sz w:val="20"/>
      <w:szCs w:val="20"/>
    </w:rPr>
  </w:style>
  <w:style w:type="paragraph" w:styleId="Kommentarthema">
    <w:name w:val="annotation subject"/>
    <w:basedOn w:val="Kommentartext"/>
    <w:next w:val="Kommentartext"/>
    <w:link w:val="KommentarthemaZchn"/>
    <w:uiPriority w:val="99"/>
    <w:semiHidden/>
    <w:unhideWhenUsed/>
    <w:rsid w:val="008D56F1"/>
    <w:rPr>
      <w:b/>
      <w:bCs/>
    </w:rPr>
  </w:style>
  <w:style w:type="character" w:customStyle="1" w:styleId="KommentarthemaZchn">
    <w:name w:val="Kommentarthema Zchn"/>
    <w:basedOn w:val="KommentartextZchn"/>
    <w:link w:val="Kommentarthema"/>
    <w:uiPriority w:val="99"/>
    <w:semiHidden/>
    <w:rsid w:val="008D56F1"/>
    <w:rPr>
      <w:b/>
      <w:bCs/>
      <w:sz w:val="20"/>
      <w:szCs w:val="20"/>
    </w:rPr>
  </w:style>
  <w:style w:type="character" w:customStyle="1" w:styleId="cf01">
    <w:name w:val="cf01"/>
    <w:basedOn w:val="Absatz-Standardschriftart"/>
    <w:rsid w:val="0022226D"/>
    <w:rPr>
      <w:rFonts w:ascii="Segoe UI" w:hAnsi="Segoe UI" w:cs="Segoe UI" w:hint="default"/>
      <w:sz w:val="18"/>
      <w:szCs w:val="18"/>
    </w:rPr>
  </w:style>
  <w:style w:type="paragraph" w:customStyle="1" w:styleId="pf0">
    <w:name w:val="pf0"/>
    <w:basedOn w:val="Standard"/>
    <w:rsid w:val="000A30B3"/>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9643">
      <w:bodyDiv w:val="1"/>
      <w:marLeft w:val="0"/>
      <w:marRight w:val="0"/>
      <w:marTop w:val="0"/>
      <w:marBottom w:val="0"/>
      <w:divBdr>
        <w:top w:val="none" w:sz="0" w:space="0" w:color="auto"/>
        <w:left w:val="none" w:sz="0" w:space="0" w:color="auto"/>
        <w:bottom w:val="none" w:sz="0" w:space="0" w:color="auto"/>
        <w:right w:val="none" w:sz="0" w:space="0" w:color="auto"/>
      </w:divBdr>
    </w:div>
    <w:div w:id="192309027">
      <w:bodyDiv w:val="1"/>
      <w:marLeft w:val="0"/>
      <w:marRight w:val="0"/>
      <w:marTop w:val="0"/>
      <w:marBottom w:val="0"/>
      <w:divBdr>
        <w:top w:val="none" w:sz="0" w:space="0" w:color="auto"/>
        <w:left w:val="none" w:sz="0" w:space="0" w:color="auto"/>
        <w:bottom w:val="none" w:sz="0" w:space="0" w:color="auto"/>
        <w:right w:val="none" w:sz="0" w:space="0" w:color="auto"/>
      </w:divBdr>
    </w:div>
    <w:div w:id="339357926">
      <w:bodyDiv w:val="1"/>
      <w:marLeft w:val="0"/>
      <w:marRight w:val="0"/>
      <w:marTop w:val="0"/>
      <w:marBottom w:val="0"/>
      <w:divBdr>
        <w:top w:val="none" w:sz="0" w:space="0" w:color="auto"/>
        <w:left w:val="none" w:sz="0" w:space="0" w:color="auto"/>
        <w:bottom w:val="none" w:sz="0" w:space="0" w:color="auto"/>
        <w:right w:val="none" w:sz="0" w:space="0" w:color="auto"/>
      </w:divBdr>
    </w:div>
    <w:div w:id="395512067">
      <w:bodyDiv w:val="1"/>
      <w:marLeft w:val="0"/>
      <w:marRight w:val="0"/>
      <w:marTop w:val="0"/>
      <w:marBottom w:val="0"/>
      <w:divBdr>
        <w:top w:val="none" w:sz="0" w:space="0" w:color="auto"/>
        <w:left w:val="none" w:sz="0" w:space="0" w:color="auto"/>
        <w:bottom w:val="none" w:sz="0" w:space="0" w:color="auto"/>
        <w:right w:val="none" w:sz="0" w:space="0" w:color="auto"/>
      </w:divBdr>
    </w:div>
    <w:div w:id="434905926">
      <w:bodyDiv w:val="1"/>
      <w:marLeft w:val="0"/>
      <w:marRight w:val="0"/>
      <w:marTop w:val="0"/>
      <w:marBottom w:val="0"/>
      <w:divBdr>
        <w:top w:val="none" w:sz="0" w:space="0" w:color="auto"/>
        <w:left w:val="none" w:sz="0" w:space="0" w:color="auto"/>
        <w:bottom w:val="none" w:sz="0" w:space="0" w:color="auto"/>
        <w:right w:val="none" w:sz="0" w:space="0" w:color="auto"/>
      </w:divBdr>
    </w:div>
    <w:div w:id="514806409">
      <w:bodyDiv w:val="1"/>
      <w:marLeft w:val="0"/>
      <w:marRight w:val="0"/>
      <w:marTop w:val="0"/>
      <w:marBottom w:val="0"/>
      <w:divBdr>
        <w:top w:val="none" w:sz="0" w:space="0" w:color="auto"/>
        <w:left w:val="none" w:sz="0" w:space="0" w:color="auto"/>
        <w:bottom w:val="none" w:sz="0" w:space="0" w:color="auto"/>
        <w:right w:val="none" w:sz="0" w:space="0" w:color="auto"/>
      </w:divBdr>
    </w:div>
    <w:div w:id="628165491">
      <w:bodyDiv w:val="1"/>
      <w:marLeft w:val="0"/>
      <w:marRight w:val="0"/>
      <w:marTop w:val="0"/>
      <w:marBottom w:val="0"/>
      <w:divBdr>
        <w:top w:val="none" w:sz="0" w:space="0" w:color="auto"/>
        <w:left w:val="none" w:sz="0" w:space="0" w:color="auto"/>
        <w:bottom w:val="none" w:sz="0" w:space="0" w:color="auto"/>
        <w:right w:val="none" w:sz="0" w:space="0" w:color="auto"/>
      </w:divBdr>
    </w:div>
    <w:div w:id="646326798">
      <w:bodyDiv w:val="1"/>
      <w:marLeft w:val="0"/>
      <w:marRight w:val="0"/>
      <w:marTop w:val="0"/>
      <w:marBottom w:val="0"/>
      <w:divBdr>
        <w:top w:val="none" w:sz="0" w:space="0" w:color="auto"/>
        <w:left w:val="none" w:sz="0" w:space="0" w:color="auto"/>
        <w:bottom w:val="none" w:sz="0" w:space="0" w:color="auto"/>
        <w:right w:val="none" w:sz="0" w:space="0" w:color="auto"/>
      </w:divBdr>
    </w:div>
    <w:div w:id="840774018">
      <w:bodyDiv w:val="1"/>
      <w:marLeft w:val="0"/>
      <w:marRight w:val="0"/>
      <w:marTop w:val="0"/>
      <w:marBottom w:val="0"/>
      <w:divBdr>
        <w:top w:val="none" w:sz="0" w:space="0" w:color="auto"/>
        <w:left w:val="none" w:sz="0" w:space="0" w:color="auto"/>
        <w:bottom w:val="none" w:sz="0" w:space="0" w:color="auto"/>
        <w:right w:val="none" w:sz="0" w:space="0" w:color="auto"/>
      </w:divBdr>
    </w:div>
    <w:div w:id="973561969">
      <w:bodyDiv w:val="1"/>
      <w:marLeft w:val="0"/>
      <w:marRight w:val="0"/>
      <w:marTop w:val="0"/>
      <w:marBottom w:val="0"/>
      <w:divBdr>
        <w:top w:val="none" w:sz="0" w:space="0" w:color="auto"/>
        <w:left w:val="none" w:sz="0" w:space="0" w:color="auto"/>
        <w:bottom w:val="none" w:sz="0" w:space="0" w:color="auto"/>
        <w:right w:val="none" w:sz="0" w:space="0" w:color="auto"/>
      </w:divBdr>
    </w:div>
    <w:div w:id="1249929210">
      <w:bodyDiv w:val="1"/>
      <w:marLeft w:val="0"/>
      <w:marRight w:val="0"/>
      <w:marTop w:val="0"/>
      <w:marBottom w:val="0"/>
      <w:divBdr>
        <w:top w:val="none" w:sz="0" w:space="0" w:color="auto"/>
        <w:left w:val="none" w:sz="0" w:space="0" w:color="auto"/>
        <w:bottom w:val="none" w:sz="0" w:space="0" w:color="auto"/>
        <w:right w:val="none" w:sz="0" w:space="0" w:color="auto"/>
      </w:divBdr>
    </w:div>
    <w:div w:id="1256597082">
      <w:bodyDiv w:val="1"/>
      <w:marLeft w:val="0"/>
      <w:marRight w:val="0"/>
      <w:marTop w:val="0"/>
      <w:marBottom w:val="0"/>
      <w:divBdr>
        <w:top w:val="none" w:sz="0" w:space="0" w:color="auto"/>
        <w:left w:val="none" w:sz="0" w:space="0" w:color="auto"/>
        <w:bottom w:val="none" w:sz="0" w:space="0" w:color="auto"/>
        <w:right w:val="none" w:sz="0" w:space="0" w:color="auto"/>
      </w:divBdr>
    </w:div>
    <w:div w:id="1277833892">
      <w:bodyDiv w:val="1"/>
      <w:marLeft w:val="0"/>
      <w:marRight w:val="0"/>
      <w:marTop w:val="0"/>
      <w:marBottom w:val="0"/>
      <w:divBdr>
        <w:top w:val="none" w:sz="0" w:space="0" w:color="auto"/>
        <w:left w:val="none" w:sz="0" w:space="0" w:color="auto"/>
        <w:bottom w:val="none" w:sz="0" w:space="0" w:color="auto"/>
        <w:right w:val="none" w:sz="0" w:space="0" w:color="auto"/>
      </w:divBdr>
    </w:div>
    <w:div w:id="1372412600">
      <w:bodyDiv w:val="1"/>
      <w:marLeft w:val="0"/>
      <w:marRight w:val="0"/>
      <w:marTop w:val="0"/>
      <w:marBottom w:val="0"/>
      <w:divBdr>
        <w:top w:val="none" w:sz="0" w:space="0" w:color="auto"/>
        <w:left w:val="none" w:sz="0" w:space="0" w:color="auto"/>
        <w:bottom w:val="none" w:sz="0" w:space="0" w:color="auto"/>
        <w:right w:val="none" w:sz="0" w:space="0" w:color="auto"/>
      </w:divBdr>
    </w:div>
    <w:div w:id="1639451161">
      <w:bodyDiv w:val="1"/>
      <w:marLeft w:val="0"/>
      <w:marRight w:val="0"/>
      <w:marTop w:val="0"/>
      <w:marBottom w:val="0"/>
      <w:divBdr>
        <w:top w:val="none" w:sz="0" w:space="0" w:color="auto"/>
        <w:left w:val="none" w:sz="0" w:space="0" w:color="auto"/>
        <w:bottom w:val="none" w:sz="0" w:space="0" w:color="auto"/>
        <w:right w:val="none" w:sz="0" w:space="0" w:color="auto"/>
      </w:divBdr>
    </w:div>
    <w:div w:id="1759905385">
      <w:bodyDiv w:val="1"/>
      <w:marLeft w:val="0"/>
      <w:marRight w:val="0"/>
      <w:marTop w:val="0"/>
      <w:marBottom w:val="0"/>
      <w:divBdr>
        <w:top w:val="none" w:sz="0" w:space="0" w:color="auto"/>
        <w:left w:val="none" w:sz="0" w:space="0" w:color="auto"/>
        <w:bottom w:val="none" w:sz="0" w:space="0" w:color="auto"/>
        <w:right w:val="none" w:sz="0" w:space="0" w:color="auto"/>
      </w:divBdr>
    </w:div>
    <w:div w:id="1760756496">
      <w:bodyDiv w:val="1"/>
      <w:marLeft w:val="0"/>
      <w:marRight w:val="0"/>
      <w:marTop w:val="0"/>
      <w:marBottom w:val="0"/>
      <w:divBdr>
        <w:top w:val="none" w:sz="0" w:space="0" w:color="auto"/>
        <w:left w:val="none" w:sz="0" w:space="0" w:color="auto"/>
        <w:bottom w:val="none" w:sz="0" w:space="0" w:color="auto"/>
        <w:right w:val="none" w:sz="0" w:space="0" w:color="auto"/>
      </w:divBdr>
    </w:div>
    <w:div w:id="205430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st.github.com/anichitiandreea/e1d466022d772ea22db56399a7af576b" TargetMode="External"/><Relationship Id="rId18" Type="http://schemas.openxmlformats.org/officeDocument/2006/relationships/footer" Target="foot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www.cvedetails.com/cve/CVE-2014-0474/"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kr.tuwien.ac.at/education/krypto_slides/ws10/slides-intro.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dsgvo-gesetz.de/art-4-dsgvo/" TargetMode="External"/><Relationship Id="rId23"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github.com/dhbw-stuttgart-webengineering/programmentwurf-gruppe-2" TargetMode="External"/><Relationship Id="rId14" Type="http://schemas.openxmlformats.org/officeDocument/2006/relationships/hyperlink" Target="https://www.djangoproject.com/weblog/2014/apr/21/security/"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WiSe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1DE11E-3C4C-4890-B706-2B5F268C5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5031</Words>
  <Characters>31701</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Dokumentation</vt:lpstr>
    </vt:vector>
  </TitlesOfParts>
  <Company>Marc Issmer, Daniel Desgronte, Daniel Künkel, Amanda de Moura</Company>
  <LinksUpToDate>false</LinksUpToDate>
  <CharactersWithSpaces>36659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Students4Students</dc:subject>
  <dc:creator>de Moura Theodorakoglou, Amanda Zoe (067)</dc:creator>
  <cp:keywords/>
  <dc:description/>
  <cp:lastModifiedBy>de Moura Theodorakoglou, Amanda Zoe (067)</cp:lastModifiedBy>
  <cp:revision>3</cp:revision>
  <dcterms:created xsi:type="dcterms:W3CDTF">2023-12-08T16:55:00Z</dcterms:created>
  <dcterms:modified xsi:type="dcterms:W3CDTF">2023-12-08T16:56:00Z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336f76c-dfa2-4ce6-8362-305539f7b79a_Enabled">
    <vt:lpwstr>true</vt:lpwstr>
  </property>
  <property fmtid="{D5CDD505-2E9C-101B-9397-08002B2CF9AE}" pid="3" name="MSIP_Label_f336f76c-dfa2-4ce6-8362-305539f7b79a_SetDate">
    <vt:lpwstr>2023-12-07T08:42:04Z</vt:lpwstr>
  </property>
  <property fmtid="{D5CDD505-2E9C-101B-9397-08002B2CF9AE}" pid="4" name="MSIP_Label_f336f76c-dfa2-4ce6-8362-305539f7b79a_Method">
    <vt:lpwstr>Privileged</vt:lpwstr>
  </property>
  <property fmtid="{D5CDD505-2E9C-101B-9397-08002B2CF9AE}" pid="5" name="MSIP_Label_f336f76c-dfa2-4ce6-8362-305539f7b79a_Name">
    <vt:lpwstr>Internal</vt:lpwstr>
  </property>
  <property fmtid="{D5CDD505-2E9C-101B-9397-08002B2CF9AE}" pid="6" name="MSIP_Label_f336f76c-dfa2-4ce6-8362-305539f7b79a_SiteId">
    <vt:lpwstr>702ed1df-fbf3-42e7-a14d-db80a314e632</vt:lpwstr>
  </property>
  <property fmtid="{D5CDD505-2E9C-101B-9397-08002B2CF9AE}" pid="7" name="MSIP_Label_f336f76c-dfa2-4ce6-8362-305539f7b79a_ActionId">
    <vt:lpwstr>67e3b7ae-c5da-4297-a9ac-edc5181b058f</vt:lpwstr>
  </property>
  <property fmtid="{D5CDD505-2E9C-101B-9397-08002B2CF9AE}" pid="8" name="MSIP_Label_f336f76c-dfa2-4ce6-8362-305539f7b79a_ContentBits">
    <vt:lpwstr>1</vt:lpwstr>
  </property>
  <property fmtid="{D5CDD505-2E9C-101B-9397-08002B2CF9AE}" pid="9" name="MSIP_Label_924dbb1d-991d-4bbd-aad5-33bac1d8ffaf_Enabled">
    <vt:lpwstr>true</vt:lpwstr>
  </property>
  <property fmtid="{D5CDD505-2E9C-101B-9397-08002B2CF9AE}" pid="10" name="MSIP_Label_924dbb1d-991d-4bbd-aad5-33bac1d8ffaf_SetDate">
    <vt:lpwstr>2023-12-08T10:59:04Z</vt:lpwstr>
  </property>
  <property fmtid="{D5CDD505-2E9C-101B-9397-08002B2CF9AE}" pid="11" name="MSIP_Label_924dbb1d-991d-4bbd-aad5-33bac1d8ffaf_Method">
    <vt:lpwstr>Standard</vt:lpwstr>
  </property>
  <property fmtid="{D5CDD505-2E9C-101B-9397-08002B2CF9AE}" pid="12" name="MSIP_Label_924dbb1d-991d-4bbd-aad5-33bac1d8ffaf_Name">
    <vt:lpwstr>924dbb1d-991d-4bbd-aad5-33bac1d8ffaf</vt:lpwstr>
  </property>
  <property fmtid="{D5CDD505-2E9C-101B-9397-08002B2CF9AE}" pid="13" name="MSIP_Label_924dbb1d-991d-4bbd-aad5-33bac1d8ffaf_SiteId">
    <vt:lpwstr>9652d7c2-1ccf-4940-8151-4a92bd474ed0</vt:lpwstr>
  </property>
  <property fmtid="{D5CDD505-2E9C-101B-9397-08002B2CF9AE}" pid="14" name="MSIP_Label_924dbb1d-991d-4bbd-aad5-33bac1d8ffaf_ActionId">
    <vt:lpwstr>802007c1-cff3-485d-b301-06f1815122af</vt:lpwstr>
  </property>
  <property fmtid="{D5CDD505-2E9C-101B-9397-08002B2CF9AE}" pid="15" name="MSIP_Label_924dbb1d-991d-4bbd-aad5-33bac1d8ffaf_ContentBits">
    <vt:lpwstr>0</vt:lpwstr>
  </property>
</Properties>
</file>